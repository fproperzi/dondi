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418DA" w14:textId="77777777" w:rsidR="00FF3363" w:rsidRDefault="00FF3363">
      <w:pPr>
        <w:pStyle w:val="Normale1"/>
        <w:widowControl w:val="0"/>
        <w:spacing w:after="0" w:line="276" w:lineRule="auto"/>
        <w:jc w:val="both"/>
        <w:rPr>
          <w:rFonts w:ascii="Arial" w:eastAsia="Arial" w:hAnsi="Arial" w:cs="Arial"/>
        </w:rPr>
      </w:pPr>
    </w:p>
    <w:tbl>
      <w:tblPr>
        <w:tblW w:w="22283" w:type="dxa"/>
        <w:tblInd w:w="70" w:type="dxa"/>
        <w:tblLook w:val="0600" w:firstRow="0" w:lastRow="0" w:firstColumn="0" w:lastColumn="0" w:noHBand="1" w:noVBand="1"/>
      </w:tblPr>
      <w:tblGrid>
        <w:gridCol w:w="1050"/>
        <w:gridCol w:w="1528"/>
        <w:gridCol w:w="1629"/>
        <w:gridCol w:w="6321"/>
        <w:gridCol w:w="5882"/>
        <w:gridCol w:w="5873"/>
        <w:tblGridChange w:id="0">
          <w:tblGrid>
            <w:gridCol w:w="5"/>
            <w:gridCol w:w="1045"/>
            <w:gridCol w:w="5"/>
            <w:gridCol w:w="1523"/>
            <w:gridCol w:w="5"/>
            <w:gridCol w:w="1624"/>
            <w:gridCol w:w="5"/>
            <w:gridCol w:w="6316"/>
            <w:gridCol w:w="5"/>
            <w:gridCol w:w="5877"/>
            <w:gridCol w:w="5"/>
            <w:gridCol w:w="5868"/>
            <w:gridCol w:w="5"/>
          </w:tblGrid>
        </w:tblGridChange>
      </w:tblGrid>
      <w:tr w:rsidR="00FF3363" w14:paraId="327C5273" w14:textId="77777777" w:rsidTr="00F65E07">
        <w:trPr>
          <w:trHeight w:val="1671"/>
          <w:tblHeader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12A3F22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Codice impianto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CC4D05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Comune</w:t>
            </w:r>
          </w:p>
        </w:tc>
        <w:tc>
          <w:tcPr>
            <w:tcW w:w="1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578B2E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Impianto</w:t>
            </w:r>
          </w:p>
        </w:tc>
        <w:tc>
          <w:tcPr>
            <w:tcW w:w="63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32733A7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Valutazione delle caratteristiche delle acque in ingresso e in uscita (ingressi anomalie, uscite fuori limite, presenza di schiume o di torbidità nello scarico finale, foaming, rising, bulking etc.) individuazione delle possibili cause attività gestionali poste in essere</w:t>
            </w:r>
          </w:p>
        </w:tc>
        <w:tc>
          <w:tcPr>
            <w:tcW w:w="58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9965062" w14:textId="377754AF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sintesi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dei guasti e/o anomalie avvenute nel periodo attività gestionali poste in essere per limitare le conseguenze agli impianti</w:t>
            </w:r>
          </w:p>
        </w:tc>
        <w:tc>
          <w:tcPr>
            <w:tcW w:w="58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69663B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sintesi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delle manutenzioni ordinarie, programmate e straordinarie effettuate attività gestionali poste in essere per ristabilire l’ottimale funzionamento dell’impianto a seguito di fermi parziali o totali</w:t>
            </w:r>
          </w:p>
        </w:tc>
      </w:tr>
      <w:tr w:rsidR="00FF3363" w14:paraId="36F8C457" w14:textId="77777777" w:rsidTr="009C5F86">
        <w:tblPrEx>
          <w:tblW w:w="22283" w:type="dxa"/>
          <w:tblInd w:w="70" w:type="dxa"/>
          <w:tblLook w:val="0600" w:firstRow="0" w:lastRow="0" w:firstColumn="0" w:lastColumn="0" w:noHBand="1" w:noVBand="1"/>
          <w:tblPrExChange w:id="1" w:author="Cinzia Da Ros" w:date="2020-10-09T18:34:00Z">
            <w:tblPrEx>
              <w:tblW w:w="22283" w:type="dxa"/>
              <w:tblInd w:w="70" w:type="dxa"/>
              <w:tblLook w:val="0600" w:firstRow="0" w:lastRow="0" w:firstColumn="0" w:lastColumn="0" w:noHBand="1" w:noVBand="1"/>
            </w:tblPrEx>
          </w:tblPrExChange>
        </w:tblPrEx>
        <w:trPr>
          <w:trHeight w:val="5408"/>
          <w:trPrChange w:id="2" w:author="Cinzia Da Ros" w:date="2020-10-09T18:34:00Z">
            <w:trPr>
              <w:gridAfter w:val="0"/>
              <w:trHeight w:val="5975"/>
            </w:trPr>
          </w:trPrChange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3" w:author="Cinzia Da Ros" w:date="2020-10-09T18:34:00Z">
              <w:tcPr>
                <w:tcW w:w="105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6673DFF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PDAD03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4" w:author="Cinzia Da Ros" w:date="2020-10-09T18:34:00Z">
              <w:tcPr>
                <w:tcW w:w="1528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0664E16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Alpago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5" w:author="Cinzia Da Ros" w:date="2020-10-09T18:34:00Z">
              <w:tcPr>
                <w:tcW w:w="1629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6728D761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Paludi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6" w:author="Cinzia Da Ros" w:date="2020-10-09T18:34:00Z">
              <w:tcPr>
                <w:tcW w:w="6321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24DB9AB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</w:t>
            </w:r>
          </w:p>
          <w:p w14:paraId="17CAA58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7" w:author="Cinzia Da Ros" w:date="2020-10-09T18:34:00Z">
              <w:tcPr>
                <w:tcW w:w="5882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770D640B" w14:textId="034623C2" w:rsidR="006C2780" w:rsidRDefault="006C2780">
            <w:pPr>
              <w:pStyle w:val="Normale1"/>
              <w:spacing w:after="0" w:line="240" w:lineRule="auto"/>
              <w:jc w:val="both"/>
              <w:rPr>
                <w:ins w:id="8" w:author="Cinzia Da Ros" w:date="2020-10-05T16:0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07/</w:t>
            </w:r>
            <w:del w:id="9" w:author="Cinzia Da Ros" w:date="2020-10-05T16:07:00Z">
              <w:r w:rsidDel="00EB776C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08 Vasca di denitrificazione, mixer n.1: intervento interruttore termico.</w:delText>
              </w:r>
            </w:del>
            <w:ins w:id="10" w:author="Cinzia Da Ros" w:date="2020-10-05T16:07:00Z">
              <w:r w:rsidR="00EB776C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09 </w:t>
              </w:r>
            </w:ins>
            <w:ins w:id="11" w:author="Cinzia Da Ros" w:date="2020-10-05T16:08:00Z">
              <w:r w:rsidR="00EB776C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Pompa di soll.to iniziale n.2: intervento interruttore termico.</w:t>
              </w:r>
            </w:ins>
          </w:p>
          <w:p w14:paraId="34D67F0D" w14:textId="26DA7953" w:rsidR="00EB776C" w:rsidDel="00353DA6" w:rsidRDefault="00EB776C">
            <w:pPr>
              <w:pStyle w:val="Normale1"/>
              <w:spacing w:after="0" w:line="240" w:lineRule="auto"/>
              <w:jc w:val="both"/>
              <w:rPr>
                <w:del w:id="12" w:author="Cinzia Da Ros" w:date="2020-10-05T16:2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13" w:author="Cinzia Da Ros" w:date="2020-10-05T16:08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15/09 Pompa di ricircolo</w:t>
              </w:r>
            </w:ins>
            <w:ins w:id="14" w:author="Cinzia Da Ros" w:date="2020-10-05T16:10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 fango</w:t>
              </w:r>
            </w:ins>
            <w:ins w:id="15" w:author="Cinzia Da Ros" w:date="2020-10-05T16:08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 </w:t>
              </w:r>
            </w:ins>
            <w:ins w:id="16" w:author="Cinzia Da Ros" w:date="2020-10-05T16:09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PM03B: intervento interruttore termico.</w:t>
              </w:r>
            </w:ins>
          </w:p>
          <w:p w14:paraId="57387635" w14:textId="461F5E94" w:rsidR="006C2780" w:rsidDel="00353DA6" w:rsidRDefault="006C2780">
            <w:pPr>
              <w:pStyle w:val="Normale1"/>
              <w:spacing w:after="0" w:line="240" w:lineRule="auto"/>
              <w:jc w:val="both"/>
              <w:rPr>
                <w:del w:id="17" w:author="Cinzia Da Ros" w:date="2020-10-05T16:2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8" w:author="Cinzia Da Ros" w:date="2020-10-05T16:21:00Z">
              <w:r w:rsidDel="00353DA6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10/08 Soffiante n.2: rottura cinghie di trasmissione.</w:delText>
              </w:r>
            </w:del>
          </w:p>
          <w:p w14:paraId="39F01262" w14:textId="01B51315" w:rsidR="006C2780" w:rsidDel="00353DA6" w:rsidRDefault="006C2780">
            <w:pPr>
              <w:pStyle w:val="Normale1"/>
              <w:spacing w:after="0" w:line="240" w:lineRule="auto"/>
              <w:jc w:val="both"/>
              <w:rPr>
                <w:del w:id="19" w:author="Cinzia Da Ros" w:date="2020-10-05T16:2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20" w:author="Cinzia Da Ros" w:date="2020-10-05T16:21:00Z">
              <w:r w:rsidDel="00353DA6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12/08 Vasca di denitrificazione, mixer n.1: intervento interruttore termico.</w:delText>
              </w:r>
            </w:del>
          </w:p>
          <w:p w14:paraId="221B5A67" w14:textId="2E734B06" w:rsidR="00B54E48" w:rsidDel="00353DA6" w:rsidRDefault="00B54E48">
            <w:pPr>
              <w:pStyle w:val="Normale1"/>
              <w:spacing w:after="0" w:line="240" w:lineRule="auto"/>
              <w:jc w:val="both"/>
              <w:rPr>
                <w:del w:id="21" w:author="Cinzia Da Ros" w:date="2020-10-05T16:2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22" w:author="Cinzia Da Ros" w:date="2020-10-05T16:21:00Z">
              <w:r w:rsidDel="00353DA6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19/08 Pompa di sollevamento acque reflue PM1C: intervento interruttore termico.</w:delText>
              </w:r>
            </w:del>
          </w:p>
          <w:p w14:paraId="543D50CF" w14:textId="052677DB" w:rsidR="00FF3363" w:rsidRDefault="00B54E48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23" w:author="Cinzia Da Ros" w:date="2020-10-05T16:21:00Z">
              <w:r w:rsidDel="00353DA6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21/08 Comparto pretrattamenti, nastropressa: blocco ripetuto causa intervento sensore anti-sbandamento teli.</w:delText>
              </w:r>
            </w:del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24" w:author="Cinzia Da Ros" w:date="2020-10-09T18:34:00Z">
              <w:tcPr>
                <w:tcW w:w="587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30D63388" w14:textId="3C066801" w:rsidR="006C2780" w:rsidRDefault="00B729A3">
            <w:pPr>
              <w:pStyle w:val="Normale1"/>
              <w:spacing w:after="0" w:line="240" w:lineRule="auto"/>
              <w:jc w:val="both"/>
              <w:rPr>
                <w:ins w:id="25" w:author="Cinzia Da Ros" w:date="2020-10-05T16:02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Pulizie varie nel corso del mese; supero fanghi e spillo regolare; disidratazione al bisogno. Pulizia dei pretrattamenti ad ogni visita.</w:t>
            </w:r>
            <w:r w:rsidR="00412EC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Tubazione di adduzione aria in OX: sfiato condensa settimanale.</w:t>
            </w:r>
          </w:p>
          <w:p w14:paraId="5CD0CA26" w14:textId="4816CABF" w:rsidR="00EB776C" w:rsidRDefault="00EB776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6" w:author="Cinzia Da Ros" w:date="2020-10-05T16:0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02/09 Pozzetto </w:t>
              </w:r>
            </w:ins>
            <w:ins w:id="27" w:author="Cinzia Da Ros" w:date="2020-10-05T16:06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fanghi di ricircolo: pulizia telescopica</w:t>
              </w:r>
            </w:ins>
          </w:p>
          <w:p w14:paraId="1C2C3FAA" w14:textId="5C123993" w:rsidR="006C2780" w:rsidRDefault="006C2780">
            <w:pPr>
              <w:pStyle w:val="Normale1"/>
              <w:spacing w:after="0" w:line="240" w:lineRule="auto"/>
              <w:jc w:val="both"/>
              <w:rPr>
                <w:ins w:id="28" w:author="Cinzia Da Ros" w:date="2020-10-05T16:07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04/0</w:t>
            </w:r>
            <w:ins w:id="29" w:author="Cinzia Da Ros" w:date="2020-10-05T16:07:00Z">
              <w:r w:rsidR="00EB776C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9</w:t>
              </w:r>
            </w:ins>
            <w:del w:id="30" w:author="Cinzia Da Ros" w:date="2020-10-05T16:07:00Z">
              <w:r w:rsidDel="00EB776C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8</w:delText>
              </w:r>
            </w:del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Pozzetto di ricircolo fanghi: pulizia telescopica.</w:t>
            </w:r>
          </w:p>
          <w:p w14:paraId="42379F4F" w14:textId="267B4E17" w:rsidR="00EB776C" w:rsidRDefault="00EB776C">
            <w:pPr>
              <w:pStyle w:val="Normale1"/>
              <w:spacing w:after="0" w:line="240" w:lineRule="auto"/>
              <w:jc w:val="both"/>
              <w:rPr>
                <w:ins w:id="31" w:author="Cinzia Da Ros" w:date="2020-10-05T16:0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32" w:author="Cinzia Da Ros" w:date="2020-10-05T16:0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07/09 </w:t>
              </w:r>
            </w:ins>
            <w:ins w:id="33" w:author="Cinzia Da Ros" w:date="2020-10-05T16:08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Pompa di soll.to iniziale n.</w:t>
              </w:r>
            </w:ins>
            <w:ins w:id="34" w:author="Cinzia Da Ros" w:date="2020-10-05T16:19:00Z">
              <w:r w:rsidR="00353DA6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2</w:t>
              </w:r>
            </w:ins>
            <w:ins w:id="35" w:author="Cinzia Da Ros" w:date="2020-10-05T16:08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: ripristino corretto funzionamento.</w:t>
              </w:r>
            </w:ins>
          </w:p>
          <w:p w14:paraId="29805D45" w14:textId="60C327AF" w:rsidR="00EB776C" w:rsidRDefault="00EB776C">
            <w:pPr>
              <w:pStyle w:val="Normale1"/>
              <w:spacing w:after="0" w:line="240" w:lineRule="auto"/>
              <w:jc w:val="both"/>
              <w:rPr>
                <w:ins w:id="36" w:author="Cinzia Da Ros" w:date="2020-10-05T16:10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37" w:author="Cinzia Da Ros" w:date="2020-10-05T16:0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15/09 Pompa di ricircolo</w:t>
              </w:r>
            </w:ins>
            <w:ins w:id="38" w:author="Cinzia Da Ros" w:date="2020-10-05T16:1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fango</w:t>
              </w:r>
            </w:ins>
            <w:ins w:id="39" w:author="Cinzia Da Ros" w:date="2020-10-05T16:0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PM03A: avvio in sostituzione della </w:t>
              </w:r>
            </w:ins>
            <w:ins w:id="40" w:author="Cinzia Da Ros" w:date="2020-10-05T16:1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pompa PM03B.</w:t>
              </w:r>
            </w:ins>
          </w:p>
          <w:p w14:paraId="39D64D66" w14:textId="6D8EF73D" w:rsidR="00EB776C" w:rsidRDefault="00353DA6">
            <w:pPr>
              <w:pStyle w:val="Normale1"/>
              <w:spacing w:after="0" w:line="240" w:lineRule="auto"/>
              <w:jc w:val="both"/>
              <w:rPr>
                <w:ins w:id="41" w:author="Cinzia Da Ros" w:date="2020-10-05T16:15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2" w:author="Cinzia Da Ros" w:date="2020-10-05T16:13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Pozzetto</w:t>
              </w:r>
            </w:ins>
            <w:ins w:id="43" w:author="Cinzia Da Ros" w:date="2020-10-05T16:1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fango di ricircolo</w:t>
              </w:r>
            </w:ins>
            <w:ins w:id="44" w:author="Cinzia Da Ros" w:date="2020-10-05T16:13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: pulizia generale</w:t>
              </w:r>
            </w:ins>
            <w:ins w:id="45" w:author="Cinzia Da Ros" w:date="2020-10-05T16:14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, telescopica e</w:t>
              </w:r>
            </w:ins>
            <w:ins w:id="46" w:author="Cinzia Da Ros" w:date="2020-10-05T16:13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galleggianti.</w:t>
              </w:r>
            </w:ins>
          </w:p>
          <w:p w14:paraId="20AFD6AC" w14:textId="72BC4C7A" w:rsidR="00353DA6" w:rsidRDefault="00353DA6">
            <w:pPr>
              <w:pStyle w:val="Normale1"/>
              <w:spacing w:after="0" w:line="240" w:lineRule="auto"/>
              <w:jc w:val="both"/>
              <w:rPr>
                <w:ins w:id="47" w:author="Cinzia Da Ros" w:date="2020-10-05T16:15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8" w:author="Cinzia Da Ros" w:date="2020-10-05T16:1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16/09 Griglia a pettine: lubrificazione parti meccaniche.</w:t>
              </w:r>
            </w:ins>
          </w:p>
          <w:p w14:paraId="3CCEDB28" w14:textId="46243A02" w:rsidR="00353DA6" w:rsidRDefault="00353DA6">
            <w:pPr>
              <w:pStyle w:val="Normale1"/>
              <w:spacing w:after="0" w:line="240" w:lineRule="auto"/>
              <w:jc w:val="both"/>
              <w:rPr>
                <w:ins w:id="49" w:author="Cinzia Da Ros" w:date="2020-10-05T16:1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50" w:author="Cinzia Da Ros" w:date="2020-10-05T16:1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17/09 Comparto </w:t>
              </w:r>
            </w:ins>
            <w:ins w:id="51" w:author="Cinzia Da Ros" w:date="2020-10-05T16:16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disidr</w:t>
              </w:r>
            </w:ins>
            <w:ins w:id="52" w:author="Cinzia Da Ros" w:date="2020-10-05T16:1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atazione, pompa monovite: controllo e pulizia baderne, con</w:t>
              </w:r>
            </w:ins>
            <w:ins w:id="53" w:author="Cinzia Da Ros" w:date="2020-10-05T16:1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trollo livello olio.</w:t>
              </w:r>
            </w:ins>
          </w:p>
          <w:p w14:paraId="76D23F4E" w14:textId="618EDBDD" w:rsidR="00353DA6" w:rsidRDefault="00353DA6">
            <w:pPr>
              <w:pStyle w:val="Normale1"/>
              <w:spacing w:after="0" w:line="240" w:lineRule="auto"/>
              <w:jc w:val="both"/>
              <w:rPr>
                <w:ins w:id="54" w:author="Cinzia Da Ros" w:date="2020-10-05T16:1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55" w:author="Cinzia Da Ros" w:date="2020-10-05T16:1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Pompa dosatrice polielettrolita: controllo livello olio.</w:t>
              </w:r>
            </w:ins>
          </w:p>
          <w:p w14:paraId="40959E34" w14:textId="08367DCC" w:rsidR="00353DA6" w:rsidDel="00353DA6" w:rsidRDefault="00353DA6">
            <w:pPr>
              <w:pStyle w:val="Normale1"/>
              <w:spacing w:after="0" w:line="240" w:lineRule="auto"/>
              <w:jc w:val="both"/>
              <w:rPr>
                <w:del w:id="56" w:author="Cinzia Da Ros" w:date="2020-10-05T16:1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57" w:author="Cinzia Da Ros" w:date="2020-10-05T16:1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22/09 </w:t>
              </w:r>
            </w:ins>
          </w:p>
          <w:p w14:paraId="084AC2F5" w14:textId="70C6F221" w:rsidR="006C2780" w:rsidDel="00353DA6" w:rsidRDefault="006C2780">
            <w:pPr>
              <w:pStyle w:val="Normale1"/>
              <w:spacing w:after="0" w:line="240" w:lineRule="auto"/>
              <w:jc w:val="both"/>
              <w:rPr>
                <w:del w:id="58" w:author="Cinzia Da Ros" w:date="2020-10-05T16:1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59" w:author="Cinzia Da Ros" w:date="2020-10-05T16:18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Pompa di ricircolo, copertura isolante: ripristino.</w:delText>
              </w:r>
            </w:del>
          </w:p>
          <w:p w14:paraId="5C9E8253" w14:textId="154C1696" w:rsidR="006C2780" w:rsidDel="00353DA6" w:rsidRDefault="006C2780" w:rsidP="006C2780">
            <w:pPr>
              <w:pStyle w:val="Normale1"/>
              <w:spacing w:after="0" w:line="240" w:lineRule="auto"/>
              <w:jc w:val="both"/>
              <w:rPr>
                <w:del w:id="60" w:author="Cinzia Da Ros" w:date="2020-10-05T16:1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61" w:author="Cinzia Da Ros" w:date="2020-10-05T16:18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Sedimentatore secondario: pulizia sfiori.</w:delText>
              </w:r>
            </w:del>
          </w:p>
          <w:p w14:paraId="4C682C3A" w14:textId="59909AB3" w:rsidR="006C2780" w:rsidDel="00353DA6" w:rsidRDefault="006C2780">
            <w:pPr>
              <w:pStyle w:val="Normale1"/>
              <w:spacing w:after="0" w:line="240" w:lineRule="auto"/>
              <w:jc w:val="both"/>
              <w:rPr>
                <w:del w:id="62" w:author="Cinzia Da Ros" w:date="2020-10-05T16:1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63" w:author="Cinzia Da Ros" w:date="2020-10-05T16:18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Labirinto:</w:delText>
              </w:r>
              <w:r w:rsidR="00B54E48"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</w:delText>
              </w:r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pulizia</w:delText>
              </w:r>
              <w:r w:rsidR="00B54E48"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.</w:delText>
              </w:r>
            </w:del>
          </w:p>
          <w:p w14:paraId="73C59C0F" w14:textId="67B42856" w:rsidR="006C2780" w:rsidRDefault="006C2780" w:rsidP="006C2780">
            <w:pPr>
              <w:pStyle w:val="Normale1"/>
              <w:spacing w:after="0" w:line="240" w:lineRule="auto"/>
              <w:jc w:val="both"/>
              <w:rPr>
                <w:ins w:id="64" w:author="Cinzia Da Ros" w:date="2020-10-05T16:1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65" w:author="Cinzia Da Ros" w:date="2020-10-05T16:18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05/08 </w:delText>
              </w:r>
            </w:del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Pozzetto di ricircolo fanghi: pulizia telescopica.</w:t>
            </w:r>
          </w:p>
          <w:p w14:paraId="057C683A" w14:textId="02CB98FA" w:rsidR="00353DA6" w:rsidRDefault="00353DA6" w:rsidP="006C2780">
            <w:pPr>
              <w:pStyle w:val="Normale1"/>
              <w:spacing w:after="0" w:line="240" w:lineRule="auto"/>
              <w:jc w:val="both"/>
              <w:rPr>
                <w:ins w:id="66" w:author="Cinzia Da Ros" w:date="2020-10-05T16:20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67" w:author="Cinzia Da Ros" w:date="2020-10-05T16:2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Sonda ossigeno disciolto in vasca di ossidazione: pulizia.</w:t>
              </w:r>
            </w:ins>
          </w:p>
          <w:p w14:paraId="57B86C2F" w14:textId="7EEF0CF9" w:rsidR="00353DA6" w:rsidRDefault="00353DA6" w:rsidP="006C2780">
            <w:pPr>
              <w:pStyle w:val="Normale1"/>
              <w:spacing w:after="0" w:line="240" w:lineRule="auto"/>
              <w:jc w:val="both"/>
              <w:rPr>
                <w:ins w:id="68" w:author="Cinzia Da Ros" w:date="2020-10-05T16:20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69" w:author="Cinzia Da Ros" w:date="2020-10-05T16:2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24/09 </w:t>
              </w:r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Pompa di ricircolo fango PM03B: estrazione, verifiche elettromeccaniche, rimozione per revisione.</w:t>
              </w:r>
            </w:ins>
          </w:p>
          <w:p w14:paraId="33D1A88A" w14:textId="3FA27D47" w:rsidR="00353DA6" w:rsidDel="00353DA6" w:rsidRDefault="00353DA6">
            <w:pPr>
              <w:pStyle w:val="Normale1"/>
              <w:spacing w:after="0" w:line="240" w:lineRule="auto"/>
              <w:jc w:val="both"/>
              <w:rPr>
                <w:del w:id="70" w:author="Cinzia Da Ros" w:date="2020-10-05T16:2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71" w:author="Cinzia Da Ros" w:date="2020-10-05T16:20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30/09 </w:t>
              </w:r>
            </w:ins>
            <w:ins w:id="72" w:author="Cinzia Da Ros" w:date="2020-10-05T16:21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Pozzetto ricevimento bottini: pulizia generale e galleggianti.</w:t>
              </w:r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</w:t>
              </w:r>
            </w:ins>
          </w:p>
          <w:p w14:paraId="4633777C" w14:textId="5849C9B8" w:rsidR="006C2780" w:rsidDel="00353DA6" w:rsidRDefault="006C2780">
            <w:pPr>
              <w:pStyle w:val="Normale1"/>
              <w:spacing w:after="0" w:line="240" w:lineRule="auto"/>
              <w:jc w:val="both"/>
              <w:rPr>
                <w:del w:id="73" w:author="Cinzia Da Ros" w:date="2020-10-05T16:1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74" w:author="Cinzia Da Ros" w:date="2020-10-05T16:18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07/08 Pozzetto di ricircolo fanghi: pulizia telescopica e galleggianti.</w:delText>
              </w:r>
            </w:del>
          </w:p>
          <w:p w14:paraId="561B5B46" w14:textId="3F230ADA" w:rsidR="006C2780" w:rsidDel="00353DA6" w:rsidRDefault="006C2780">
            <w:pPr>
              <w:pStyle w:val="Normale1"/>
              <w:spacing w:after="0" w:line="240" w:lineRule="auto"/>
              <w:jc w:val="both"/>
              <w:rPr>
                <w:del w:id="75" w:author="Cinzia Da Ros" w:date="2020-10-05T16:1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76" w:author="Cinzia Da Ros" w:date="2020-10-05T16:19:00Z">
              <w:r w:rsidDel="00353DA6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Vasca di denitrificazione, mixer n.1: pulizia elica e ripristino corretto funzionamento.</w:delText>
              </w:r>
            </w:del>
          </w:p>
          <w:p w14:paraId="72896957" w14:textId="05E1D217" w:rsidR="006C2780" w:rsidDel="00353DA6" w:rsidRDefault="006C2780">
            <w:pPr>
              <w:pStyle w:val="Normale1"/>
              <w:spacing w:after="0" w:line="240" w:lineRule="auto"/>
              <w:jc w:val="both"/>
              <w:rPr>
                <w:del w:id="77" w:author="Cinzia Da Ros" w:date="2020-10-05T16:1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78" w:author="Cinzia Da Ros" w:date="2020-10-05T16:19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04/08 Pozzetto di ricircolo fanghi: pulizia telescopica.</w:delText>
              </w:r>
            </w:del>
          </w:p>
          <w:p w14:paraId="08CF4E08" w14:textId="4DBFFE85" w:rsidR="006C2780" w:rsidDel="00353DA6" w:rsidRDefault="009726A4">
            <w:pPr>
              <w:pStyle w:val="Normale1"/>
              <w:spacing w:after="0" w:line="240" w:lineRule="auto"/>
              <w:jc w:val="both"/>
              <w:rPr>
                <w:del w:id="79" w:author="Cinzia Da Ros" w:date="2020-10-05T16:1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80" w:author="Stivens Bellumat" w:date="2020-09-16T15:48:00Z">
              <w:del w:id="81" w:author="Cinzia Da Ros" w:date="2020-10-05T16:19:00Z">
                <w:r w:rsidDel="00353DA6">
                  <w:rPr>
                    <w:rFonts w:ascii="Arial" w:eastAsia="Arial" w:hAnsi="Arial" w:cs="Arial"/>
                    <w:color w:val="4F81BD" w:themeColor="accent1"/>
                    <w:sz w:val="20"/>
                    <w:szCs w:val="20"/>
                  </w:rPr>
                  <w:delText xml:space="preserve">10/08 </w:delText>
                </w:r>
              </w:del>
            </w:ins>
            <w:del w:id="82" w:author="Cinzia Da Ros" w:date="2020-10-05T16:19:00Z">
              <w:r w:rsidR="006C2780"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Soffiante n.2: sostituzione cinghie di trasmissione e ripristino corretto funzionamento.</w:delText>
              </w:r>
            </w:del>
          </w:p>
          <w:p w14:paraId="0C5761D7" w14:textId="21BBD183" w:rsidR="006C2780" w:rsidDel="00353DA6" w:rsidRDefault="006C2780">
            <w:pPr>
              <w:pStyle w:val="Normale1"/>
              <w:spacing w:after="0" w:line="240" w:lineRule="auto"/>
              <w:jc w:val="both"/>
              <w:rPr>
                <w:del w:id="83" w:author="Cinzia Da Ros" w:date="2020-10-05T16:1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84" w:author="Cinzia Da Ros" w:date="2020-10-05T16:19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Gruppo elettrogeno: test avvio.</w:delText>
              </w:r>
            </w:del>
          </w:p>
          <w:p w14:paraId="19877669" w14:textId="0CEC4112" w:rsidR="006C2780" w:rsidDel="00353DA6" w:rsidRDefault="006C2780">
            <w:pPr>
              <w:pStyle w:val="Normale1"/>
              <w:spacing w:after="0" w:line="240" w:lineRule="auto"/>
              <w:jc w:val="both"/>
              <w:rPr>
                <w:del w:id="85" w:author="Cinzia Da Ros" w:date="2020-10-05T16:19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86" w:author="Cinzia Da Ros" w:date="2020-10-05T16:19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12/08 </w:delText>
              </w:r>
              <w:r w:rsidDel="00353DA6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Vasca di denitrificazione, mixer n.1: pulizia elica, sospeso funzionamento in attesa di verifiche elettriche.</w:delText>
              </w:r>
            </w:del>
          </w:p>
          <w:p w14:paraId="1E4EA7E5" w14:textId="5EE8CA45" w:rsidR="00B54E48" w:rsidDel="00353DA6" w:rsidRDefault="006C2780">
            <w:pPr>
              <w:pStyle w:val="Normale1"/>
              <w:spacing w:after="0" w:line="240" w:lineRule="auto"/>
              <w:jc w:val="both"/>
              <w:rPr>
                <w:del w:id="87" w:author="Cinzia Da Ros" w:date="2020-10-05T16:1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88" w:author="Cinzia Da Ros" w:date="2020-10-05T16:19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Comparto disidratazion</w:delText>
              </w:r>
              <w:r w:rsidR="00B54E48"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e, nastropressa: sostituzione olio pneumatico, lubrificazione pistoni.</w:delText>
              </w:r>
            </w:del>
          </w:p>
          <w:p w14:paraId="117C5D92" w14:textId="005629E6" w:rsidR="00B54E48" w:rsidDel="00353DA6" w:rsidRDefault="00B54E48">
            <w:pPr>
              <w:pStyle w:val="Normale1"/>
              <w:spacing w:after="0" w:line="240" w:lineRule="auto"/>
              <w:jc w:val="both"/>
              <w:rPr>
                <w:del w:id="89" w:author="Cinzia Da Ros" w:date="2020-10-05T16:1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90" w:author="Cinzia Da Ros" w:date="2020-10-05T16:19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Sedimentatore finale: pulizia sfiori.</w:delText>
              </w:r>
            </w:del>
          </w:p>
          <w:p w14:paraId="49ADC843" w14:textId="72FC4EE3" w:rsidR="00B54E48" w:rsidDel="00353DA6" w:rsidRDefault="00B54E48">
            <w:pPr>
              <w:pStyle w:val="Normale1"/>
              <w:spacing w:after="0" w:line="240" w:lineRule="auto"/>
              <w:jc w:val="both"/>
              <w:rPr>
                <w:del w:id="91" w:author="Cinzia Da Ros" w:date="2020-10-05T16:1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92" w:author="Cinzia Da Ros" w:date="2020-10-05T16:19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Labirinto: pulizia.</w:delText>
              </w:r>
            </w:del>
          </w:p>
          <w:p w14:paraId="5591592A" w14:textId="336AF1E8" w:rsidR="00B54E48" w:rsidDel="00353DA6" w:rsidRDefault="00B54E48">
            <w:pPr>
              <w:pStyle w:val="Normale1"/>
              <w:spacing w:after="0" w:line="240" w:lineRule="auto"/>
              <w:jc w:val="both"/>
              <w:rPr>
                <w:del w:id="93" w:author="Cinzia Da Ros" w:date="2020-10-05T16:1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94" w:author="Cinzia Da Ros" w:date="2020-10-05T16:19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14/08 Labirinto: pulizia.</w:delText>
              </w:r>
            </w:del>
          </w:p>
          <w:p w14:paraId="32230793" w14:textId="2C3AD284" w:rsidR="00B54E48" w:rsidDel="00353DA6" w:rsidRDefault="00B54E48">
            <w:pPr>
              <w:pStyle w:val="Normale1"/>
              <w:spacing w:after="0" w:line="240" w:lineRule="auto"/>
              <w:jc w:val="both"/>
              <w:rPr>
                <w:del w:id="95" w:author="Cinzia Da Ros" w:date="2020-10-05T16:1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96" w:author="Cinzia Da Ros" w:date="2020-10-05T16:19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17/08 Pozzetto di ricircolo fanghi: pulizia telescopica.</w:delText>
              </w:r>
            </w:del>
          </w:p>
          <w:p w14:paraId="44168C02" w14:textId="6E560F75" w:rsidR="00B54E48" w:rsidDel="00353DA6" w:rsidRDefault="00B54E48">
            <w:pPr>
              <w:pStyle w:val="Normale1"/>
              <w:spacing w:after="0" w:line="240" w:lineRule="auto"/>
              <w:jc w:val="both"/>
              <w:rPr>
                <w:del w:id="97" w:author="Cinzia Da Ros" w:date="2020-10-05T16:1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98" w:author="Cinzia Da Ros" w:date="2020-10-05T16:19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18/08 Pozzetto soll.to bottini: pulizia galleggianti.</w:delText>
              </w:r>
            </w:del>
          </w:p>
          <w:p w14:paraId="0F266CF4" w14:textId="0A5C2657" w:rsidR="00B54E48" w:rsidDel="00353DA6" w:rsidRDefault="00B54E48">
            <w:pPr>
              <w:pStyle w:val="Normale1"/>
              <w:spacing w:after="0" w:line="240" w:lineRule="auto"/>
              <w:jc w:val="both"/>
              <w:rPr>
                <w:del w:id="99" w:author="Cinzia Da Ros" w:date="2020-10-05T16:19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0" w:author="Cinzia Da Ros" w:date="2020-10-05T16:19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19/08 </w:delText>
              </w:r>
              <w:r w:rsidDel="00353DA6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Pompa di sollevamento acque reflue PM1C: ripristino corretto funzionamento.</w:delText>
              </w:r>
            </w:del>
          </w:p>
          <w:p w14:paraId="37B8AE40" w14:textId="49751B16" w:rsidR="00B54E48" w:rsidDel="00353DA6" w:rsidRDefault="00B54E48">
            <w:pPr>
              <w:pStyle w:val="Normale1"/>
              <w:spacing w:after="0" w:line="240" w:lineRule="auto"/>
              <w:jc w:val="both"/>
              <w:rPr>
                <w:del w:id="101" w:author="Cinzia Da Ros" w:date="2020-10-05T16:1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02" w:author="Cinzia Da Ros" w:date="2020-10-05T16:19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20/08 Pozzetto di ricircolo fanghi: pulizia telescopica.</w:delText>
              </w:r>
            </w:del>
          </w:p>
          <w:p w14:paraId="1F91DEE9" w14:textId="62832D30" w:rsidR="00B54E48" w:rsidDel="00353DA6" w:rsidRDefault="00B54E48">
            <w:pPr>
              <w:pStyle w:val="Normale1"/>
              <w:spacing w:after="0" w:line="240" w:lineRule="auto"/>
              <w:jc w:val="both"/>
              <w:rPr>
                <w:del w:id="103" w:author="Cinzia Da Ros" w:date="2020-10-05T16:1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04" w:author="Cinzia Da Ros" w:date="2020-10-05T16:19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25/08 Comparto disidratazione: riposizionamento teli e verifica del corretto funzionamento.</w:delText>
              </w:r>
            </w:del>
          </w:p>
          <w:p w14:paraId="3EF8F4C5" w14:textId="66D25F40" w:rsidR="00B54E48" w:rsidDel="00353DA6" w:rsidRDefault="00B54E48">
            <w:pPr>
              <w:pStyle w:val="Normale1"/>
              <w:spacing w:after="0" w:line="240" w:lineRule="auto"/>
              <w:jc w:val="both"/>
              <w:rPr>
                <w:del w:id="105" w:author="Cinzia Da Ros" w:date="2020-10-05T16:2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06" w:author="Cinzia Da Ros" w:date="2020-10-05T16:19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25/08 Pozzetto di ricircolo fanghi: pulizia telescopica</w:delText>
              </w:r>
            </w:del>
            <w:del w:id="107" w:author="Cinzia Da Ros" w:date="2020-10-05T16:21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.</w:delText>
              </w:r>
            </w:del>
          </w:p>
          <w:p w14:paraId="74417A02" w14:textId="51BCC287" w:rsidR="00B54E48" w:rsidDel="00353DA6" w:rsidRDefault="00B54E48">
            <w:pPr>
              <w:pStyle w:val="Normale1"/>
              <w:spacing w:after="0" w:line="240" w:lineRule="auto"/>
              <w:jc w:val="both"/>
              <w:rPr>
                <w:del w:id="108" w:author="Cinzia Da Ros" w:date="2020-10-05T16:2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09" w:author="Cinzia Da Ros" w:date="2020-10-05T16:21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26/08</w:delText>
              </w:r>
              <w:r w:rsidR="00FD751C"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</w:delText>
              </w:r>
              <w:r w:rsidR="00FD751C" w:rsidDel="00353DA6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Vasca di denitrificazione, mixer n.1: verifiche elettriche, pulizia morsettiera e rimozione contatto che causava dispersione elettrica, ripristino corretto funzionamento.</w:delText>
              </w:r>
            </w:del>
          </w:p>
          <w:p w14:paraId="6FD30919" w14:textId="291FDD2B" w:rsidR="00B54E48" w:rsidDel="00353DA6" w:rsidRDefault="00B54E48">
            <w:pPr>
              <w:pStyle w:val="Normale1"/>
              <w:spacing w:after="0" w:line="240" w:lineRule="auto"/>
              <w:jc w:val="both"/>
              <w:rPr>
                <w:del w:id="110" w:author="Cinzia Da Ros" w:date="2020-10-05T16:2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11" w:author="Cinzia Da Ros" w:date="2020-10-05T16:21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27/08 Comparto pretrattamenti: pulizia.</w:delText>
              </w:r>
            </w:del>
          </w:p>
          <w:p w14:paraId="135A511E" w14:textId="1A7D0D13" w:rsidR="00B54E48" w:rsidDel="00353DA6" w:rsidRDefault="00B54E48">
            <w:pPr>
              <w:pStyle w:val="Normale1"/>
              <w:spacing w:after="0" w:line="240" w:lineRule="auto"/>
              <w:jc w:val="both"/>
              <w:rPr>
                <w:del w:id="112" w:author="Cinzia Da Ros" w:date="2020-10-05T16:2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13" w:author="Cinzia Da Ros" w:date="2020-10-05T16:21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QE: pulizia.</w:delText>
              </w:r>
            </w:del>
          </w:p>
          <w:p w14:paraId="4AF0D7F3" w14:textId="10402CB0" w:rsidR="00FD751C" w:rsidDel="00353DA6" w:rsidRDefault="00FD751C">
            <w:pPr>
              <w:pStyle w:val="Normale1"/>
              <w:spacing w:after="0" w:line="240" w:lineRule="auto"/>
              <w:jc w:val="both"/>
              <w:rPr>
                <w:del w:id="114" w:author="Cinzia Da Ros" w:date="2020-10-05T16:2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15" w:author="Cinzia Da Ros" w:date="2020-10-05T16:21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Misuratore di portata: reset su PLC.</w:delText>
              </w:r>
            </w:del>
          </w:p>
          <w:p w14:paraId="4B4F2395" w14:textId="2026DA5E" w:rsidR="00FD751C" w:rsidDel="00353DA6" w:rsidRDefault="00FD751C">
            <w:pPr>
              <w:pStyle w:val="Normale1"/>
              <w:spacing w:after="0" w:line="240" w:lineRule="auto"/>
              <w:jc w:val="both"/>
              <w:rPr>
                <w:del w:id="116" w:author="Cinzia Da Ros" w:date="2020-10-05T16:2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17" w:author="Cinzia Da Ros" w:date="2020-10-05T16:21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28/08 Pozzetto di ricircolo fanghi: pulizia telescopica.</w:delText>
              </w:r>
            </w:del>
          </w:p>
          <w:p w14:paraId="77C494D8" w14:textId="0996DBA5" w:rsidR="00FD751C" w:rsidDel="00353DA6" w:rsidRDefault="00FD751C">
            <w:pPr>
              <w:pStyle w:val="Normale1"/>
              <w:spacing w:after="0" w:line="240" w:lineRule="auto"/>
              <w:jc w:val="both"/>
              <w:rPr>
                <w:del w:id="118" w:author="Cinzia Da Ros" w:date="2020-10-05T16:2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19" w:author="Cinzia Da Ros" w:date="2020-10-05T16:21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Sfalcio erba.</w:delText>
              </w:r>
            </w:del>
          </w:p>
          <w:p w14:paraId="59A5569E" w14:textId="633905E2" w:rsidR="00FF3363" w:rsidRDefault="00FD751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20" w:author="Cinzia Da Ros" w:date="2020-10-05T16:21:00Z">
              <w:r w:rsidDel="00353DA6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31/08 Pozzetto di ricircolo fanghi: pulizia telescopica.</w:delText>
              </w:r>
            </w:del>
          </w:p>
        </w:tc>
      </w:tr>
      <w:tr w:rsidR="00B42032" w:rsidRPr="00291CCE" w14:paraId="4DE24271" w14:textId="77777777" w:rsidTr="00F65E07">
        <w:trPr>
          <w:trHeight w:val="1151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10863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AURD01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B7C14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Auronzo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3FB5D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Misurina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ED389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1BE603D1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D229E" w14:textId="77777777" w:rsidR="00FF3363" w:rsidRPr="00897193" w:rsidRDefault="00B729A3" w:rsidP="0089719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Impianto disinnescato senza fango biologico.</w:t>
            </w:r>
          </w:p>
          <w:p w14:paraId="7896025A" w14:textId="77777777" w:rsidR="00FF3363" w:rsidRPr="00897193" w:rsidRDefault="00B729A3" w:rsidP="0089719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Recinzione abbattuta dal manto nevoso.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539AC" w14:textId="4608111D" w:rsidR="00897193" w:rsidRPr="00897193" w:rsidRDefault="00B729A3" w:rsidP="0089719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ad ogni visita.</w:t>
            </w:r>
          </w:p>
        </w:tc>
      </w:tr>
      <w:tr w:rsidR="00B42032" w:rsidRPr="000C04B6" w14:paraId="1CB67058" w14:textId="77777777" w:rsidTr="00BE1D41">
        <w:tblPrEx>
          <w:tblW w:w="22283" w:type="dxa"/>
          <w:tblInd w:w="70" w:type="dxa"/>
          <w:tblLook w:val="0600" w:firstRow="0" w:lastRow="0" w:firstColumn="0" w:lastColumn="0" w:noHBand="1" w:noVBand="1"/>
          <w:tblPrExChange w:id="121" w:author="Cinzia Da Ros" w:date="2020-10-10T18:10:00Z">
            <w:tblPrEx>
              <w:tblW w:w="22283" w:type="dxa"/>
              <w:tblInd w:w="70" w:type="dxa"/>
              <w:tblLook w:val="0600" w:firstRow="0" w:lastRow="0" w:firstColumn="0" w:lastColumn="0" w:noHBand="1" w:noVBand="1"/>
            </w:tblPrEx>
          </w:tblPrExChange>
        </w:tblPrEx>
        <w:trPr>
          <w:trHeight w:val="2420"/>
          <w:trPrChange w:id="122" w:author="Cinzia Da Ros" w:date="2020-10-10T18:10:00Z">
            <w:trPr>
              <w:gridBefore w:val="1"/>
              <w:trHeight w:val="3905"/>
            </w:trPr>
          </w:trPrChange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23" w:author="Cinzia Da Ros" w:date="2020-10-10T18:10:00Z">
              <w:tcPr>
                <w:tcW w:w="105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7C1BC369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AURD02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24" w:author="Cinzia Da Ros" w:date="2020-10-10T18:10:00Z">
              <w:tcPr>
                <w:tcW w:w="1528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50249598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Auronzo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25" w:author="Cinzia Da Ros" w:date="2020-10-10T18:10:00Z">
              <w:tcPr>
                <w:tcW w:w="1629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268BCB33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Tarlisse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26" w:author="Cinzia Da Ros" w:date="2020-10-10T18:10:00Z">
              <w:tcPr>
                <w:tcW w:w="6321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5BFF3B58" w14:textId="77777777" w:rsidR="00FF3363" w:rsidRPr="000C04B6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anomalia, portate regolari.</w:t>
            </w:r>
          </w:p>
          <w:p w14:paraId="6994744F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uscita nessuna anomalia. 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27" w:author="Cinzia Da Ros" w:date="2020-10-10T18:10:00Z">
              <w:tcPr>
                <w:tcW w:w="5882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59FF3E9C" w14:textId="0330F580" w:rsidR="000C04B6" w:rsidDel="00BE1D41" w:rsidRDefault="00B86B3A" w:rsidP="00F92985">
            <w:pPr>
              <w:pStyle w:val="Normale1"/>
              <w:spacing w:after="0" w:line="240" w:lineRule="auto"/>
              <w:jc w:val="both"/>
              <w:rPr>
                <w:del w:id="128" w:author="Cinzia Da Ros" w:date="2020-10-10T18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29" w:author="Cinzia Da Ros" w:date="2020-10-10T18:09:00Z">
              <w:r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17/08 Soffiante SF109: rottura cinghie di trasmissione</w:delText>
              </w:r>
            </w:del>
          </w:p>
          <w:p w14:paraId="49F07870" w14:textId="43C29FB3" w:rsidR="00B86B3A" w:rsidRPr="000C04B6" w:rsidRDefault="00B86B3A" w:rsidP="00F9298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30" w:author="Cinzia Da Ros" w:date="2020-10-10T18:09:00Z">
              <w:r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26/08 Pompa dosatrice acido peracetico: portata assente causa rottura pescante.</w:delText>
              </w:r>
            </w:del>
            <w:ins w:id="131" w:author="Cinzia Da Ros" w:date="2020-10-10T18:09:00Z">
              <w:r w:rsidR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Impianto funzionante con </w:t>
              </w:r>
            </w:ins>
            <w:ins w:id="132" w:author="Cinzia Da Ros" w:date="2020-10-10T18:10:00Z">
              <w:r w:rsidR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n.1 </w:t>
              </w:r>
            </w:ins>
            <w:ins w:id="133" w:author="Cinzia Da Ros" w:date="2020-10-10T18:09:00Z">
              <w:r w:rsidR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pompa di ricircolo attiva</w:t>
              </w:r>
            </w:ins>
            <w:ins w:id="134" w:author="Cinzia Da Ros" w:date="2020-10-10T18:10:00Z">
              <w:r w:rsidR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su 4 previste.</w:t>
              </w:r>
            </w:ins>
          </w:p>
          <w:p w14:paraId="7F3EF6A1" w14:textId="5B8C9E16" w:rsidR="00014EAD" w:rsidRPr="000C04B6" w:rsidRDefault="00014EAD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35" w:author="Cinzia Da Ros" w:date="2020-10-10T18:10:00Z">
              <w:tcPr>
                <w:tcW w:w="587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2D8868F6" w14:textId="7FF6EDF5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Grigliatura: pulizia ad ogni visita all’impianto;</w:t>
            </w:r>
          </w:p>
          <w:p w14:paraId="3F7A76BA" w14:textId="4FF86649" w:rsidR="008F6431" w:rsidRDefault="008F6431">
            <w:pPr>
              <w:pStyle w:val="Normale1"/>
              <w:spacing w:after="0" w:line="240" w:lineRule="auto"/>
              <w:jc w:val="both"/>
              <w:rPr>
                <w:ins w:id="136" w:author="Cinzia Da Ros" w:date="2020-10-10T18:0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37" w:author="Cinzia Da Ros" w:date="2020-10-10T18:0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02/09</w:t>
              </w:r>
            </w:ins>
            <w:ins w:id="138" w:author="Cinzia Da Ros" w:date="2020-10-10T18:06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Pozzetto di ricircolo fanghi: pulizia telescopica.</w:t>
              </w:r>
            </w:ins>
          </w:p>
          <w:p w14:paraId="0778F0A4" w14:textId="112FDCC0" w:rsidR="008F6431" w:rsidRDefault="008F6431">
            <w:pPr>
              <w:pStyle w:val="Normale1"/>
              <w:spacing w:after="0" w:line="240" w:lineRule="auto"/>
              <w:jc w:val="both"/>
              <w:rPr>
                <w:ins w:id="139" w:author="Cinzia Da Ros" w:date="2020-10-10T18:0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40" w:author="Cinzia Da Ros" w:date="2020-10-10T18:06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Comparto pretrattamenti: pulizia compattatore.</w:t>
              </w:r>
            </w:ins>
          </w:p>
          <w:p w14:paraId="743468E5" w14:textId="4774CEB9" w:rsidR="008F6431" w:rsidRDefault="008F6431">
            <w:pPr>
              <w:pStyle w:val="Normale1"/>
              <w:spacing w:after="0" w:line="240" w:lineRule="auto"/>
              <w:jc w:val="both"/>
              <w:rPr>
                <w:ins w:id="141" w:author="Cinzia Da Ros" w:date="2020-10-10T18:07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42" w:author="Cinzia Da Ros" w:date="2020-10-10T18:06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08/09 Soffiante: </w:t>
              </w:r>
            </w:ins>
            <w:ins w:id="143" w:author="Cinzia Da Ros" w:date="2020-10-10T18:0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funzionamento sulla base del segnale d</w:t>
              </w:r>
              <w:del w:id="144" w:author="Stivens Bellumat" w:date="2020-10-15T13:54:00Z">
                <w:r w:rsidDel="00973F82">
                  <w:rPr>
                    <w:rFonts w:ascii="Arial" w:eastAsia="Arial" w:hAnsi="Arial" w:cs="Arial"/>
                    <w:color w:val="4F81BD" w:themeColor="accent1"/>
                    <w:sz w:val="20"/>
                    <w:szCs w:val="20"/>
                  </w:rPr>
                  <w:delText>iì</w:delText>
                </w:r>
              </w:del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ella sonda di ammoniaca in vasca</w:t>
              </w:r>
              <w:r w:rsidR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, verifica corretto funzionamento.</w:t>
              </w:r>
            </w:ins>
          </w:p>
          <w:p w14:paraId="672B6CCA" w14:textId="3B490938" w:rsidR="00BE1D41" w:rsidRDefault="00BE1D41">
            <w:pPr>
              <w:pStyle w:val="Normale1"/>
              <w:spacing w:after="0" w:line="240" w:lineRule="auto"/>
              <w:jc w:val="both"/>
              <w:rPr>
                <w:ins w:id="145" w:author="Cinzia Da Ros" w:date="2020-10-10T18:0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46" w:author="Cinzia Da Ros" w:date="2020-10-10T18:0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14/09</w:t>
              </w:r>
            </w:ins>
            <w:ins w:id="147" w:author="Cinzia Da Ros" w:date="2020-10-10T18:0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Soffiante: controllo livello olio.</w:t>
              </w:r>
            </w:ins>
          </w:p>
          <w:p w14:paraId="7BF36D3A" w14:textId="5422FC64" w:rsidR="00BE1D41" w:rsidRDefault="00BE1D41">
            <w:pPr>
              <w:pStyle w:val="Normale1"/>
              <w:spacing w:after="0" w:line="240" w:lineRule="auto"/>
              <w:jc w:val="both"/>
              <w:rPr>
                <w:ins w:id="148" w:author="Cinzia Da Ros" w:date="2020-10-10T18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49" w:author="Cinzia Da Ros" w:date="2020-10-10T18:0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23/09 Comparto pretrattamenti: pulizia e asporto sabbie.</w:t>
              </w:r>
            </w:ins>
          </w:p>
          <w:p w14:paraId="740738BD" w14:textId="21DFFAA4" w:rsidR="00B86B3A" w:rsidDel="00BE1D41" w:rsidRDefault="00BE1D41">
            <w:pPr>
              <w:pStyle w:val="Normale1"/>
              <w:spacing w:after="0" w:line="240" w:lineRule="auto"/>
              <w:jc w:val="both"/>
              <w:rPr>
                <w:del w:id="150" w:author="Cinzia Da Ros" w:date="2020-10-10T18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51" w:author="Cinzia Da Ros" w:date="2020-10-10T18:0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28/09 Pozzetto di ricircolo fanghi: pulizia telescopica ed elettrolivelli.</w:t>
              </w:r>
              <w:r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</w:t>
              </w:r>
            </w:ins>
            <w:del w:id="152" w:author="Cinzia Da Ros" w:date="2020-10-10T18:09:00Z">
              <w:r w:rsidR="00B86B3A"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03/08 </w:delText>
              </w:r>
              <w:r w:rsidR="00B86B3A" w:rsidRPr="000C04B6"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Comparto pretrattamenti: pulizia griglie</w:delText>
              </w:r>
              <w:r w:rsidR="00B86B3A"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, asporto limo e sabbia.</w:delText>
              </w:r>
            </w:del>
          </w:p>
          <w:p w14:paraId="6D21DE56" w14:textId="708B0586" w:rsidR="00B86B3A" w:rsidDel="00BE1D41" w:rsidRDefault="00B86B3A">
            <w:pPr>
              <w:pStyle w:val="Normale1"/>
              <w:spacing w:after="0" w:line="240" w:lineRule="auto"/>
              <w:jc w:val="both"/>
              <w:rPr>
                <w:del w:id="153" w:author="Cinzia Da Ros" w:date="2020-10-10T18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54" w:author="Cinzia Da Ros" w:date="2020-10-10T18:09:00Z">
              <w:r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07/08. Pompa di ricircolo PCS119: rimossa dal suo alloggiamento e posizionata su alloggiamento di PCS117.</w:delText>
              </w:r>
            </w:del>
          </w:p>
          <w:p w14:paraId="2D391370" w14:textId="19116BB7" w:rsidR="00B86B3A" w:rsidDel="00BE1D41" w:rsidRDefault="00B86B3A">
            <w:pPr>
              <w:pStyle w:val="Normale1"/>
              <w:spacing w:after="0" w:line="240" w:lineRule="auto"/>
              <w:jc w:val="both"/>
              <w:rPr>
                <w:del w:id="155" w:author="Cinzia Da Ros" w:date="2020-10-10T18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56" w:author="Cinzia Da Ros" w:date="2020-10-10T18:09:00Z">
              <w:r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Supero fango ox.</w:delText>
              </w:r>
            </w:del>
          </w:p>
          <w:p w14:paraId="231AB99B" w14:textId="2BF95140" w:rsidR="00B86B3A" w:rsidDel="00BE1D41" w:rsidRDefault="00B86B3A">
            <w:pPr>
              <w:pStyle w:val="Normale1"/>
              <w:spacing w:after="0" w:line="240" w:lineRule="auto"/>
              <w:jc w:val="both"/>
              <w:rPr>
                <w:del w:id="157" w:author="Cinzia Da Ros" w:date="2020-10-10T18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58" w:author="Cinzia Da Ros" w:date="2020-10-10T18:09:00Z">
              <w:r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10/08 </w:delText>
              </w:r>
              <w:r w:rsidRPr="000C04B6"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Comparto pretrattamenti: pulizia griglie</w:delText>
              </w:r>
              <w:r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.</w:delText>
              </w:r>
            </w:del>
          </w:p>
          <w:p w14:paraId="31D68B2A" w14:textId="5DE391E4" w:rsidR="00B86B3A" w:rsidDel="00BE1D41" w:rsidRDefault="00B86B3A">
            <w:pPr>
              <w:pStyle w:val="Normale1"/>
              <w:spacing w:after="0" w:line="240" w:lineRule="auto"/>
              <w:jc w:val="both"/>
              <w:rPr>
                <w:del w:id="159" w:author="Cinzia Da Ros" w:date="2020-10-10T18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60" w:author="Cinzia Da Ros" w:date="2020-10-10T18:09:00Z">
              <w:r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14/08 Pozzetto di ricircolo fanghi: pulizia telescopica.</w:delText>
              </w:r>
            </w:del>
          </w:p>
          <w:p w14:paraId="7F64082A" w14:textId="5EAC5D5E" w:rsidR="00B86B3A" w:rsidDel="00BE1D41" w:rsidRDefault="00B86B3A">
            <w:pPr>
              <w:pStyle w:val="Normale1"/>
              <w:spacing w:after="0" w:line="240" w:lineRule="auto"/>
              <w:jc w:val="both"/>
              <w:rPr>
                <w:del w:id="161" w:author="Cinzia Da Ros" w:date="2020-10-10T18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62" w:author="Cinzia Da Ros" w:date="2020-10-10T18:09:00Z">
              <w:r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17/08 Soffiante SF109: sostituzione cinghie di trasmissione.</w:delText>
              </w:r>
            </w:del>
          </w:p>
          <w:p w14:paraId="5782EC7B" w14:textId="71199E0A" w:rsidR="00B86B3A" w:rsidDel="00BE1D41" w:rsidRDefault="00B86B3A">
            <w:pPr>
              <w:pStyle w:val="Normale1"/>
              <w:spacing w:after="0" w:line="240" w:lineRule="auto"/>
              <w:jc w:val="both"/>
              <w:rPr>
                <w:del w:id="163" w:author="Cinzia Da Ros" w:date="2020-10-10T18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64" w:author="Cinzia Da Ros" w:date="2020-10-10T18:09:00Z">
              <w:r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Sedimentatore finale: pulizia sfiori canala.</w:delText>
              </w:r>
            </w:del>
          </w:p>
          <w:p w14:paraId="26B71F25" w14:textId="2C453490" w:rsidR="00B86B3A" w:rsidDel="00BE1D41" w:rsidRDefault="00B86B3A">
            <w:pPr>
              <w:pStyle w:val="Normale1"/>
              <w:spacing w:after="0" w:line="240" w:lineRule="auto"/>
              <w:jc w:val="both"/>
              <w:rPr>
                <w:del w:id="165" w:author="Cinzia Da Ros" w:date="2020-10-10T18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66" w:author="Cinzia Da Ros" w:date="2020-10-10T18:09:00Z">
              <w:r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18/08 Pozzetto di ricircolo fanghi: pulizia telescopica.</w:delText>
              </w:r>
            </w:del>
          </w:p>
          <w:p w14:paraId="66C23408" w14:textId="61743947" w:rsidR="00B86B3A" w:rsidDel="00BE1D41" w:rsidRDefault="00B86B3A">
            <w:pPr>
              <w:pStyle w:val="Normale1"/>
              <w:spacing w:after="0" w:line="240" w:lineRule="auto"/>
              <w:jc w:val="both"/>
              <w:rPr>
                <w:del w:id="167" w:author="Cinzia Da Ros" w:date="2020-10-10T18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68" w:author="Cinzia Da Ros" w:date="2020-10-10T18:09:00Z">
              <w:r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24/08 </w:delText>
              </w:r>
              <w:r w:rsidRPr="000C04B6"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Com</w:delText>
              </w:r>
              <w:r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parto disinfezione: fornitura</w:delText>
              </w:r>
              <w:r w:rsidRPr="000C04B6"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acido peracetico</w:delText>
              </w:r>
              <w:r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.</w:delText>
              </w:r>
            </w:del>
          </w:p>
          <w:p w14:paraId="741A7AAD" w14:textId="42B273B2" w:rsidR="00B86B3A" w:rsidDel="00BE1D41" w:rsidRDefault="00B86B3A">
            <w:pPr>
              <w:pStyle w:val="Normale1"/>
              <w:spacing w:after="0" w:line="240" w:lineRule="auto"/>
              <w:jc w:val="both"/>
              <w:rPr>
                <w:del w:id="169" w:author="Cinzia Da Ros" w:date="2020-10-10T18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70" w:author="Cinzia Da Ros" w:date="2020-10-10T18:09:00Z">
              <w:r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25/08 Pozzetto di ricircolo fanghi: pulizia telescopica.</w:delText>
              </w:r>
            </w:del>
          </w:p>
          <w:p w14:paraId="7D259AF8" w14:textId="181E413E" w:rsidR="00B86B3A" w:rsidDel="00BE1D41" w:rsidRDefault="00B86B3A">
            <w:pPr>
              <w:pStyle w:val="Normale1"/>
              <w:spacing w:after="0" w:line="240" w:lineRule="auto"/>
              <w:jc w:val="both"/>
              <w:rPr>
                <w:del w:id="171" w:author="Cinzia Da Ros" w:date="2020-10-10T18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72" w:author="Cinzia Da Ros" w:date="2020-10-10T18:09:00Z">
              <w:r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26/08 </w:delText>
              </w:r>
              <w:r w:rsidR="00B47E20"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Pompa dosatrice acido peracetico: riparazione pescante e ripristino corretto funzionamento.</w:delText>
              </w:r>
            </w:del>
          </w:p>
          <w:p w14:paraId="4B51D072" w14:textId="570C1058" w:rsidR="00FF3363" w:rsidRPr="000C04B6" w:rsidRDefault="00B86B3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73" w:author="Cinzia Da Ros" w:date="2020-10-10T18:09:00Z">
              <w:r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31/08 </w:delText>
              </w:r>
              <w:r w:rsidRPr="000C04B6"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Comparto pretrattamenti: pulizia griglie</w:delText>
              </w:r>
              <w:r w:rsidDel="00BE1D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.</w:delText>
              </w:r>
            </w:del>
          </w:p>
        </w:tc>
      </w:tr>
      <w:tr w:rsidR="00FF3363" w14:paraId="4E23AA6D" w14:textId="77777777" w:rsidTr="00F65E07">
        <w:trPr>
          <w:trHeight w:val="1241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0AC06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BELD08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423A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9278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Giazzoi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DEF55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Acqua in ingresso: valori in linea con liquami fognari</w:t>
            </w:r>
          </w:p>
          <w:p w14:paraId="2F737DCD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Acqua in uscita: non vi sono fuori limite tuttavia vi è uno scarso abbattimento degli inquinanti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DE6EE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Misuratore di portata: assente.</w:t>
            </w:r>
          </w:p>
          <w:p w14:paraId="368120E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Impianto in funzione con poco fango biologico e sistema di fornitura aria parzialmente guasto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A2CC1" w14:textId="231E0704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Pulizie varie a ogni visita. </w:t>
            </w:r>
          </w:p>
        </w:tc>
      </w:tr>
      <w:tr w:rsidR="00FF3363" w14:paraId="6870515C" w14:textId="77777777" w:rsidTr="009F446C">
        <w:trPr>
          <w:trHeight w:val="1898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DE7EC" w14:textId="77777777" w:rsidR="00FF3363" w:rsidRPr="00236BC9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BELD09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717C9" w14:textId="77777777" w:rsidR="00FF3363" w:rsidRPr="00236BC9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845B3" w14:textId="77777777" w:rsidR="00FF3363" w:rsidRPr="00236BC9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Levego-Sagrogna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6A909" w14:textId="77777777" w:rsidR="00FF3363" w:rsidRPr="00236BC9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segnalazione</w:t>
            </w:r>
          </w:p>
          <w:p w14:paraId="714FA345" w14:textId="77777777" w:rsidR="00FF3363" w:rsidRPr="00236BC9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78894" w14:textId="1FA81C94" w:rsidR="00FF3363" w:rsidRPr="00236BC9" w:rsidRDefault="00236BC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74" w:author="Cinzia Da Ros" w:date="2020-10-05T16:47:00Z">
              <w:r w:rsidRPr="009F446C" w:rsidDel="0040441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05/08 Pompa di sollevamento n.2: intasata.</w:delText>
              </w:r>
            </w:del>
            <w:ins w:id="175" w:author="Cinzia Da Ros" w:date="2020-10-05T16:47:00Z">
              <w:r w:rsidR="0040441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Pompa supero fanghi non </w:t>
              </w:r>
            </w:ins>
            <w:ins w:id="176" w:author="Cinzia Da Ros" w:date="2020-10-05T16:48:00Z">
              <w:r w:rsidR="0040441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accoppiata, accumulo fango nel sedimentatore secondario.</w:t>
              </w:r>
            </w:ins>
            <w:r w:rsidR="008E6EE1"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F48A4" w14:textId="586BB331" w:rsidR="00FF3363" w:rsidRDefault="00B729A3">
            <w:pPr>
              <w:pStyle w:val="Normale1"/>
              <w:spacing w:after="0" w:line="240" w:lineRule="auto"/>
              <w:jc w:val="both"/>
              <w:rPr>
                <w:ins w:id="177" w:author="Cinzia Da Ros" w:date="2020-10-05T16:4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ingresso ad ogni visita. Spillo acqua da ispessitore e supero fanghi al bisogno.</w:t>
            </w:r>
            <w:r w:rsidR="00B42032"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Pulizia comparto pretrattamenti e sedimentatore secondario con frequenza minima settimanale</w:t>
            </w:r>
            <w:ins w:id="178" w:author="Cinzia Da Ros" w:date="2020-10-05T16:46:00Z">
              <w:r w:rsidR="00AD622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36C63C76" w14:textId="0D477D5B" w:rsidR="00AD6227" w:rsidRDefault="00AD6227">
            <w:pPr>
              <w:pStyle w:val="Normale1"/>
              <w:spacing w:after="0" w:line="240" w:lineRule="auto"/>
              <w:jc w:val="both"/>
              <w:rPr>
                <w:ins w:id="179" w:author="Cinzia Da Ros" w:date="2020-10-05T16:4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80" w:author="Cinzia Da Ros" w:date="2020-10-05T16:46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08/09 Biodischi, motoriduttori: lubrificazione.</w:t>
              </w:r>
            </w:ins>
          </w:p>
          <w:p w14:paraId="0AA0CB9A" w14:textId="23218014" w:rsidR="00AD6227" w:rsidRPr="00236BC9" w:rsidDel="00AD6227" w:rsidRDefault="00AD6227">
            <w:pPr>
              <w:pStyle w:val="Normale1"/>
              <w:spacing w:after="0" w:line="240" w:lineRule="auto"/>
              <w:jc w:val="both"/>
              <w:rPr>
                <w:del w:id="181" w:author="Cinzia Da Ros" w:date="2020-10-05T16:47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82" w:author="Cinzia Da Ros" w:date="2020-10-05T16:46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14/09 Sfalcio erba.</w:t>
              </w:r>
            </w:ins>
          </w:p>
          <w:p w14:paraId="548FC8B7" w14:textId="748F08D3" w:rsidR="00291CCE" w:rsidRPr="00236BC9" w:rsidDel="00AD6227" w:rsidRDefault="00236BC9">
            <w:pPr>
              <w:pStyle w:val="Normale1"/>
              <w:spacing w:after="0" w:line="240" w:lineRule="auto"/>
              <w:jc w:val="both"/>
              <w:rPr>
                <w:del w:id="183" w:author="Cinzia Da Ros" w:date="2020-10-05T16:47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84" w:author="Cinzia Da Ros" w:date="2020-10-05T16:47:00Z">
              <w:r w:rsidRPr="009F446C" w:rsidDel="00AD622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</w:delText>
              </w:r>
            </w:del>
            <w:ins w:id="185" w:author="Stivens Bellumat" w:date="2020-09-16T15:50:00Z">
              <w:del w:id="186" w:author="Cinzia Da Ros" w:date="2020-10-05T16:47:00Z">
                <w:r w:rsidR="009726A4" w:rsidDel="00AD6227">
                  <w:rPr>
                    <w:rFonts w:ascii="Arial" w:eastAsia="Arial" w:hAnsi="Arial" w:cs="Arial"/>
                    <w:color w:val="4F81BD" w:themeColor="accent1"/>
                    <w:sz w:val="20"/>
                    <w:szCs w:val="20"/>
                  </w:rPr>
                  <w:delText>5</w:delText>
                </w:r>
              </w:del>
            </w:ins>
            <w:del w:id="187" w:author="Stivens Bellumat" w:date="2020-09-16T15:50:00Z">
              <w:r w:rsidRPr="009F446C" w:rsidDel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6</w:delText>
              </w:r>
            </w:del>
            <w:del w:id="188" w:author="Cinzia Da Ros" w:date="2020-10-05T16:47:00Z">
              <w:r w:rsidRPr="009F446C" w:rsidDel="00AD622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/08</w:delText>
              </w:r>
              <w:r w:rsidR="00291CCE" w:rsidRPr="00236BC9" w:rsidDel="00AD622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Pozzetto di sollevamento iniziale: pulizia galleggianti.</w:delText>
              </w:r>
              <w:r w:rsidRPr="009F446C" w:rsidDel="00AD622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</w:delText>
              </w:r>
            </w:del>
          </w:p>
          <w:p w14:paraId="021EF069" w14:textId="35F69619" w:rsidR="00F75219" w:rsidRPr="00236BC9" w:rsidDel="00AD6227" w:rsidRDefault="00291CCE">
            <w:pPr>
              <w:pStyle w:val="Normale1"/>
              <w:spacing w:after="0" w:line="240" w:lineRule="auto"/>
              <w:jc w:val="both"/>
              <w:rPr>
                <w:del w:id="189" w:author="Cinzia Da Ros" w:date="2020-10-05T16:47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90" w:author="Cinzia Da Ros" w:date="2020-10-05T16:47:00Z">
              <w:r w:rsidRPr="00236BC9" w:rsidDel="00AD622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Pompa soll.to n.2: pulizia, accoppiamento e avvio, verifica regolare funzionamento.</w:delText>
              </w:r>
              <w:r w:rsidR="00236BC9" w:rsidRPr="009F446C" w:rsidDel="00AD622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</w:delText>
              </w:r>
            </w:del>
          </w:p>
          <w:p w14:paraId="5D999830" w14:textId="3B0D39D2" w:rsidR="00236BC9" w:rsidRPr="00236BC9" w:rsidRDefault="00236BC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91" w:author="Cinzia Da Ros" w:date="2020-10-05T16:47:00Z">
              <w:r w:rsidRPr="00236BC9" w:rsidDel="00AD622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24/08 Sfalcio erba</w:delText>
              </w:r>
            </w:del>
          </w:p>
        </w:tc>
      </w:tr>
      <w:tr w:rsidR="00FF3363" w14:paraId="102D48C3" w14:textId="77777777" w:rsidTr="009F446C">
        <w:trPr>
          <w:trHeight w:val="3626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E3427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BELD10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38E1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DEA1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Marisiga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AF60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non ci sono notate anomalie</w:t>
            </w:r>
          </w:p>
          <w:p w14:paraId="6B0D8425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5F07E" w14:textId="7A4CF54B" w:rsidR="00FF3363" w:rsidDel="00C702C5" w:rsidRDefault="00C702C5">
            <w:pPr>
              <w:pStyle w:val="Normale1"/>
              <w:spacing w:after="0" w:line="240" w:lineRule="auto"/>
              <w:jc w:val="both"/>
              <w:rPr>
                <w:del w:id="192" w:author="Cinzia Da Ros" w:date="2020-10-05T10:1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93" w:author="Cinzia Da Ros" w:date="2020-10-05T10:1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10/09 </w:t>
              </w:r>
            </w:ins>
            <w:ins w:id="194" w:author="Cinzia Da Ros" w:date="2020-10-05T10:1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Comparto pretrattamenti, griglia </w:t>
              </w:r>
            </w:ins>
            <w:ins w:id="195" w:author="Cinzia Da Ros" w:date="2020-10-05T10:1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grossolana</w:t>
              </w:r>
            </w:ins>
            <w:ins w:id="196" w:author="Cinzia Da Ros" w:date="2020-10-05T10:1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: intervento interruttore termico causa intasamento</w:t>
              </w:r>
            </w:ins>
            <w:ins w:id="197" w:author="Cinzia Da Ros" w:date="2020-10-05T10:1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  <w:del w:id="198" w:author="Cinzia Da Ros" w:date="2020-10-05T10:13:00Z">
              <w:r w:rsidR="00A059CF" w:rsidDel="00C702C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07/08</w:delText>
              </w:r>
              <w:r w:rsidR="00AB1704" w:rsidDel="00C702C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Impianto elettrico</w:delText>
              </w:r>
              <w:r w:rsidR="00A059CF" w:rsidDel="00C702C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generale</w:delText>
              </w:r>
              <w:r w:rsidR="00AB1704" w:rsidDel="00C702C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: </w:delText>
              </w:r>
              <w:r w:rsidR="00A059CF" w:rsidDel="00C702C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interruzione fornitura elettricità per stacco ENEL ore 8-8.15.</w:delText>
              </w:r>
            </w:del>
          </w:p>
          <w:p w14:paraId="00936739" w14:textId="18551AFD" w:rsidR="00AB1704" w:rsidRDefault="00A059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99" w:author="Cinzia Da Ros" w:date="2020-10-05T10:13:00Z">
              <w:r w:rsidDel="00C702C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17/08 Pre-ispessitore, motoriduttore del ponte a picchetti: </w:delText>
              </w:r>
            </w:del>
            <w:del w:id="200" w:author="Cinzia Da Ros" w:date="2020-10-05T10:18:00Z">
              <w:r w:rsidDel="00C702C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rumorosità sospetta.</w:delText>
              </w:r>
            </w:del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B98D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Controllo e gestione impianto, pulizia griglia, disidratazione fanghi.</w:t>
            </w:r>
          </w:p>
          <w:p w14:paraId="36539DF1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Soffiante principale: lubrificazione bisettimanale parti meccaniche.</w:t>
            </w:r>
          </w:p>
          <w:p w14:paraId="40DEF51D" w14:textId="62A1F8A0" w:rsidR="00FF3363" w:rsidRDefault="00B729A3">
            <w:pPr>
              <w:pStyle w:val="Normale1"/>
              <w:spacing w:after="0" w:line="240" w:lineRule="auto"/>
              <w:jc w:val="both"/>
              <w:rPr>
                <w:ins w:id="201" w:author="Cinzia Da Ros" w:date="2020-10-05T09:5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settimanali: sonde OSCAR vasca di ossidazione, vari galleggianti, ugelli filtro coclea, ugelli pulizia teli nastropressa.</w:t>
            </w:r>
          </w:p>
          <w:p w14:paraId="7ACC04E9" w14:textId="536DE933" w:rsidR="006D4C31" w:rsidRDefault="006D4C31">
            <w:pPr>
              <w:pStyle w:val="Normale1"/>
              <w:spacing w:after="0" w:line="240" w:lineRule="auto"/>
              <w:jc w:val="both"/>
              <w:rPr>
                <w:ins w:id="202" w:author="Stivens Bellumat" w:date="2020-10-15T13:54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03" w:author="Cinzia Da Ros" w:date="2020-10-05T09:5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10/0</w:t>
              </w:r>
            </w:ins>
            <w:ins w:id="204" w:author="Cinzia Da Ros" w:date="2020-10-05T10:0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9 Sfalcio erba.</w:t>
              </w:r>
            </w:ins>
          </w:p>
          <w:p w14:paraId="24B104D3" w14:textId="5102A968" w:rsidR="00973F82" w:rsidDel="00973F82" w:rsidRDefault="00973F82">
            <w:pPr>
              <w:pStyle w:val="Normale1"/>
              <w:spacing w:after="0" w:line="240" w:lineRule="auto"/>
              <w:jc w:val="both"/>
              <w:rPr>
                <w:ins w:id="205" w:author="Cinzia Da Ros" w:date="2020-10-05T10:00:00Z"/>
                <w:del w:id="206" w:author="Stivens Bellumat" w:date="2020-10-15T13:5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</w:p>
          <w:p w14:paraId="3A981A73" w14:textId="6E29D96A" w:rsidR="006D4C31" w:rsidRDefault="00C702C5">
            <w:pPr>
              <w:pStyle w:val="Normale1"/>
              <w:spacing w:after="0" w:line="240" w:lineRule="auto"/>
              <w:jc w:val="both"/>
              <w:rPr>
                <w:ins w:id="207" w:author="Cinzia Da Ros" w:date="2020-10-05T10:12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08" w:author="Cinzia Da Ros" w:date="2020-10-05T10:1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Comparto pretrattamenti, griglia </w:t>
              </w:r>
            </w:ins>
            <w:ins w:id="209" w:author="Cinzia Da Ros" w:date="2020-10-05T10:1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grossolana: pulizia </w:t>
              </w:r>
            </w:ins>
            <w:ins w:id="210" w:author="Stivens Bellumat" w:date="2020-10-15T13:56:00Z">
              <w:r w:rsidR="00973F8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pettini </w:t>
              </w:r>
            </w:ins>
            <w:ins w:id="211" w:author="Cinzia Da Ros" w:date="2020-10-05T10:1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e ripristino regolare esercizio.</w:t>
              </w:r>
            </w:ins>
          </w:p>
          <w:p w14:paraId="25DF726F" w14:textId="12E637CF" w:rsidR="003D5CB4" w:rsidRDefault="00C702C5" w:rsidP="003D5CB4">
            <w:pPr>
              <w:pStyle w:val="Normale1"/>
              <w:spacing w:after="0" w:line="240" w:lineRule="auto"/>
              <w:jc w:val="both"/>
              <w:rPr>
                <w:ins w:id="212" w:author="Cinzia Da Ros" w:date="2020-10-05T10:22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13" w:author="Cinzia Da Ros" w:date="2020-10-05T10:13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22/09</w:t>
              </w:r>
            </w:ins>
            <w:ins w:id="214" w:author="Cinzia Da Ros" w:date="2020-10-05T10:1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Pompa di ricircolo fango: installazione nuova pompa e ripristino regolare esercizio</w:t>
              </w:r>
            </w:ins>
            <w:ins w:id="215" w:author="Cinzia Da Ros" w:date="2020-10-05T10:1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5DE1434B" w14:textId="0835CC2B" w:rsidR="003D5CB4" w:rsidRDefault="003D5CB4" w:rsidP="003D5CB4">
            <w:pPr>
              <w:pStyle w:val="Normale1"/>
              <w:spacing w:after="0" w:line="240" w:lineRule="auto"/>
              <w:jc w:val="both"/>
              <w:rPr>
                <w:ins w:id="216" w:author="Cinzia Da Ros" w:date="2020-10-05T10:1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17" w:author="Cinzia Da Ros" w:date="2020-10-05T10:2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23/09 Centralina OSCAR: verifica calibrazione sonde e correzione della misura con matrice reale.</w:t>
              </w:r>
            </w:ins>
          </w:p>
          <w:p w14:paraId="3378744A" w14:textId="274E4CC3" w:rsidR="00C702C5" w:rsidRDefault="00C702C5">
            <w:pPr>
              <w:pStyle w:val="Normale1"/>
              <w:spacing w:after="0" w:line="240" w:lineRule="auto"/>
              <w:jc w:val="both"/>
              <w:rPr>
                <w:ins w:id="218" w:author="Cinzia Da Ros" w:date="2020-10-05T10:20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19" w:author="Cinzia Da Ros" w:date="2020-10-05T10:1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25/09 Soffiante principale: controllo livello olio e tensione cinghie.</w:t>
              </w:r>
            </w:ins>
          </w:p>
          <w:p w14:paraId="01E39E20" w14:textId="5686A128" w:rsidR="00C702C5" w:rsidDel="003D5CB4" w:rsidRDefault="00C702C5" w:rsidP="003D5CB4">
            <w:pPr>
              <w:pStyle w:val="Normale1"/>
              <w:spacing w:after="0" w:line="240" w:lineRule="auto"/>
              <w:jc w:val="both"/>
              <w:rPr>
                <w:del w:id="220" w:author="Cinzia Da Ros" w:date="2020-10-05T10:2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21" w:author="Cinzia Da Ros" w:date="2020-10-05T10:2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29/09 Pompa antiincendio: controllo livello carburante e stato batteri</w:t>
              </w:r>
              <w:r w:rsidR="003D5CB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a</w:t>
              </w:r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, </w:t>
              </w:r>
            </w:ins>
            <w:ins w:id="222" w:author="Stivens Bellumat" w:date="2020-10-15T13:56:00Z">
              <w:r w:rsidR="00973F8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prova </w:t>
              </w:r>
            </w:ins>
            <w:ins w:id="223" w:author="Cinzia Da Ros" w:date="2020-10-05T10:2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avviamento in bianco</w:t>
              </w:r>
              <w:r w:rsidR="003D5CB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276ED608" w14:textId="28AC7523" w:rsidR="00A059CF" w:rsidDel="003D5CB4" w:rsidRDefault="00A059CF">
            <w:pPr>
              <w:pStyle w:val="Normale1"/>
              <w:spacing w:after="0" w:line="240" w:lineRule="auto"/>
              <w:jc w:val="both"/>
              <w:rPr>
                <w:del w:id="224" w:author="Cinzia Da Ros" w:date="2020-10-05T10:2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225" w:author="Cinzia Da Ros" w:date="2020-10-05T10:21:00Z">
              <w:r w:rsidDel="003D5CB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07/08 Ripristino delle utenze e verifica del corretto funzionamento dei comparti.</w:delText>
              </w:r>
            </w:del>
          </w:p>
          <w:p w14:paraId="75B179DA" w14:textId="2B392357" w:rsidR="00A059CF" w:rsidDel="003D5CB4" w:rsidRDefault="00A059CF">
            <w:pPr>
              <w:pStyle w:val="Normale1"/>
              <w:spacing w:after="0" w:line="240" w:lineRule="auto"/>
              <w:jc w:val="both"/>
              <w:rPr>
                <w:del w:id="226" w:author="Cinzia Da Ros" w:date="2020-10-05T10:2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227" w:author="Cinzia Da Ros" w:date="2020-10-05T10:21:00Z">
              <w:r w:rsidDel="003D5CB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17/08 Pre-ispessitore, motoriduttore del ponte a picchetti: spegnimento temporaneo in attesa di verifiche.</w:delText>
              </w:r>
            </w:del>
          </w:p>
          <w:p w14:paraId="5D587BEF" w14:textId="40C01BEB" w:rsidR="00A059CF" w:rsidDel="003D5CB4" w:rsidRDefault="00A059CF">
            <w:pPr>
              <w:pStyle w:val="Normale1"/>
              <w:spacing w:after="0" w:line="240" w:lineRule="auto"/>
              <w:jc w:val="both"/>
              <w:rPr>
                <w:del w:id="228" w:author="Cinzia Da Ros" w:date="2020-10-05T10:2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229" w:author="Cinzia Da Ros" w:date="2020-10-05T10:21:00Z">
              <w:r w:rsidDel="003D5CB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18/08 Pre-ispessitore, motoriduttore del ponte a picchetti: lubrificazione parti meccaniche e riavvio, verifica corretto funzionamento.</w:delText>
              </w:r>
            </w:del>
          </w:p>
          <w:p w14:paraId="5E5F7C38" w14:textId="766A8CCC" w:rsidR="00FF3363" w:rsidRDefault="00A059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230" w:author="Cinzia Da Ros" w:date="2020-10-05T10:22:00Z">
              <w:r w:rsidDel="003D5CB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19/08 </w:delText>
              </w:r>
              <w:r w:rsidR="00AB1704" w:rsidDel="003D5CB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Centralina OSCAR: verifica calibrazione sonde e correzione della misura con matrice reale.</w:delText>
              </w:r>
            </w:del>
            <w:r w:rsidDel="00A059C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</w:tc>
      </w:tr>
      <w:tr w:rsidR="00FF3363" w14:paraId="0EC09DE9" w14:textId="77777777" w:rsidTr="009F446C">
        <w:trPr>
          <w:trHeight w:val="498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D2134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BELD12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FA2D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772A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Pittanzelle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6CC0F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anomalia.</w:t>
            </w:r>
          </w:p>
          <w:p w14:paraId="151F2F4C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95A1C" w14:textId="12D98E80" w:rsidR="00FF3363" w:rsidRDefault="0074169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31" w:author="Cinzia Da Ros" w:date="2020-10-05T12:0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21/09 Pompa di ricircolo fanghi n.2</w:t>
              </w:r>
            </w:ins>
            <w:del w:id="232" w:author="Cinzia Da Ros" w:date="2020-10-05T12:08:00Z">
              <w:r w:rsidR="000D2F26" w:rsidDel="0074169A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07/08 Griglia automatica</w:delText>
              </w:r>
            </w:del>
            <w:r w:rsidR="000F21BE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: intervento interruttore termico.</w:t>
            </w:r>
          </w:p>
          <w:p w14:paraId="686633E6" w14:textId="3141676D" w:rsidR="00432ECF" w:rsidRDefault="00A9027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33" w:author="Cinzia Da Ros" w:date="2020-10-05T12:1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23/09</w:t>
              </w:r>
            </w:ins>
            <w:del w:id="234" w:author="Cinzia Da Ros" w:date="2020-10-05T12:11:00Z">
              <w:r w:rsidR="00432ECF" w:rsidDel="00A9027B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17/08</w:delText>
              </w:r>
            </w:del>
            <w:r w:rsidR="00432EC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Sedimentatore finale: </w:t>
            </w:r>
            <w:ins w:id="235" w:author="Stivens Bellumat" w:date="2020-09-16T15:52:00Z">
              <w:r w:rsidR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alto </w:t>
              </w:r>
            </w:ins>
            <w:r w:rsidR="00432EC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livello liquido nella </w:t>
            </w:r>
            <w:del w:id="236" w:author="Stivens Bellumat" w:date="2020-09-16T15:52:00Z">
              <w:r w:rsidR="00432ECF" w:rsidDel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canaletta alto a causa</w:delText>
              </w:r>
            </w:del>
            <w:ins w:id="237" w:author="Stivens Bellumat" w:date="2020-09-16T15:52:00Z">
              <w:r w:rsidR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canaletta </w:t>
              </w:r>
            </w:ins>
            <w:del w:id="238" w:author="Stivens Bellumat" w:date="2020-09-16T15:53:00Z">
              <w:r w:rsidR="00432ECF" w:rsidDel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</w:delText>
              </w:r>
            </w:del>
            <w:del w:id="239" w:author="Stivens Bellumat" w:date="2020-09-16T15:52:00Z">
              <w:r w:rsidR="00432ECF" w:rsidDel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di</w:delText>
              </w:r>
            </w:del>
            <w:del w:id="240" w:author="Stivens Bellumat" w:date="2020-09-16T15:53:00Z">
              <w:r w:rsidR="00432ECF" w:rsidDel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intasamento</w:delText>
              </w:r>
            </w:del>
            <w:ins w:id="241" w:author="Stivens Bellumat" w:date="2020-09-16T15:53:00Z">
              <w:r w:rsidR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causa intasamento</w:t>
              </w:r>
            </w:ins>
            <w:r w:rsidR="00432EC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parziale dell</w:t>
            </w:r>
            <w:ins w:id="242" w:author="Stivens Bellumat" w:date="2020-10-15T13:56:00Z">
              <w:r w:rsidR="00973F8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a tubazione </w:t>
              </w:r>
            </w:ins>
            <w:ins w:id="243" w:author="Stivens Bellumat" w:date="2020-10-15T13:57:00Z">
              <w:r w:rsidR="00973F8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di scarico</w:t>
              </w:r>
            </w:ins>
            <w:del w:id="244" w:author="Stivens Bellumat" w:date="2020-10-15T13:56:00Z">
              <w:r w:rsidR="00432ECF" w:rsidDel="00973F8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’</w:delText>
              </w:r>
            </w:del>
            <w:del w:id="245" w:author="Stivens Bellumat" w:date="2020-10-15T13:57:00Z">
              <w:r w:rsidR="00432ECF" w:rsidDel="00973F8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uscita</w:delText>
              </w:r>
            </w:del>
            <w:r w:rsidR="00432EC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1EEB9" w14:textId="37523E53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 Gestione fanghi di supero. Sedimentatore finale: pulizia settimanale del profilo Thomson e della canaletta.</w:t>
            </w:r>
          </w:p>
          <w:p w14:paraId="34284C60" w14:textId="7CF30499" w:rsidR="0074169A" w:rsidRDefault="0074169A" w:rsidP="00B6535A">
            <w:pPr>
              <w:pStyle w:val="Normale1"/>
              <w:spacing w:after="0" w:line="240" w:lineRule="auto"/>
              <w:jc w:val="both"/>
              <w:rPr>
                <w:ins w:id="246" w:author="Cinzia Da Ros" w:date="2020-10-05T12:0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47" w:author="Cinzia Da Ros" w:date="2020-10-05T12:06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03/09 Asporto fango.</w:t>
              </w:r>
            </w:ins>
          </w:p>
          <w:p w14:paraId="12045A25" w14:textId="4169D3B7" w:rsidR="0074169A" w:rsidRDefault="0074169A" w:rsidP="00B6535A">
            <w:pPr>
              <w:pStyle w:val="Normale1"/>
              <w:spacing w:after="0" w:line="240" w:lineRule="auto"/>
              <w:jc w:val="both"/>
              <w:rPr>
                <w:ins w:id="248" w:author="Cinzia Da Ros" w:date="2020-10-05T12:0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49" w:author="Cinzia Da Ros" w:date="2020-10-05T12:06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10/09 Pozzetto fanghi di ricircolo: </w:t>
              </w:r>
            </w:ins>
            <w:ins w:id="250" w:author="Cinzia Da Ros" w:date="2020-10-05T12:0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pulizia telescopica.</w:t>
              </w:r>
            </w:ins>
          </w:p>
          <w:p w14:paraId="632808AA" w14:textId="37C6305F" w:rsidR="00B6535A" w:rsidRDefault="00B6535A" w:rsidP="00B6535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251" w:author="Cinzia Da Ros" w:date="2020-10-05T12:07:00Z">
              <w:r w:rsidDel="0074169A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05/08</w:delText>
              </w:r>
            </w:del>
            <w:ins w:id="252" w:author="Cinzia Da Ros" w:date="2020-10-05T12:07:00Z">
              <w:r w:rsidR="0074169A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14/09</w:t>
              </w:r>
            </w:ins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Sedimentatore secondario: pulizia sfiori.</w:t>
            </w:r>
          </w:p>
          <w:p w14:paraId="11E145B7" w14:textId="493A800E" w:rsidR="00B6535A" w:rsidDel="0074169A" w:rsidRDefault="00B6535A">
            <w:pPr>
              <w:pStyle w:val="Normale1"/>
              <w:spacing w:after="0" w:line="240" w:lineRule="auto"/>
              <w:jc w:val="both"/>
              <w:rPr>
                <w:del w:id="253" w:author="Cinzia Da Ros" w:date="2020-10-05T12:07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Compattatore vaglio: pulizia.</w:t>
            </w:r>
          </w:p>
          <w:p w14:paraId="7CC25ECD" w14:textId="30A3892E" w:rsidR="000D2F26" w:rsidRDefault="000D2F26" w:rsidP="0074169A">
            <w:pPr>
              <w:pStyle w:val="Normale1"/>
              <w:spacing w:after="0" w:line="240" w:lineRule="auto"/>
              <w:jc w:val="both"/>
              <w:rPr>
                <w:ins w:id="254" w:author="Cinzia Da Ros" w:date="2020-10-05T12:07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255" w:author="Cinzia Da Ros" w:date="2020-10-05T12:07:00Z">
              <w:r w:rsidDel="0074169A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Vasca di denitrificazione, mixer: pulizia elica.</w:delText>
              </w:r>
            </w:del>
          </w:p>
          <w:p w14:paraId="0CD27A30" w14:textId="3956A9BA" w:rsidR="0074169A" w:rsidRDefault="0074169A" w:rsidP="0074169A">
            <w:pPr>
              <w:pStyle w:val="Normale1"/>
              <w:spacing w:after="0" w:line="240" w:lineRule="auto"/>
              <w:jc w:val="both"/>
              <w:rPr>
                <w:ins w:id="256" w:author="Cinzia Da Ros" w:date="2020-10-05T12:0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57" w:author="Cinzia Da Ros" w:date="2020-10-05T12:0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Comparto disinfezione: pulizia lampade UV e valvole</w:t>
              </w:r>
            </w:ins>
            <w:ins w:id="258" w:author="Cinzia Da Ros" w:date="2020-10-05T12:0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4CBA0409" w14:textId="509E12D3" w:rsidR="0074169A" w:rsidRDefault="0074169A" w:rsidP="0074169A">
            <w:pPr>
              <w:pStyle w:val="Normale1"/>
              <w:spacing w:after="0" w:line="240" w:lineRule="auto"/>
              <w:jc w:val="both"/>
              <w:rPr>
                <w:ins w:id="259" w:author="Cinzia Da Ros" w:date="2020-10-05T12:0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60" w:author="Cinzia Da Ros" w:date="2020-10-05T12:0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16/09 Soffianti: controllo livello olio</w:t>
              </w:r>
            </w:ins>
          </w:p>
          <w:p w14:paraId="5B450736" w14:textId="7529DF11" w:rsidR="0074169A" w:rsidRDefault="0074169A" w:rsidP="0074169A">
            <w:pPr>
              <w:pStyle w:val="Normale1"/>
              <w:spacing w:after="0" w:line="240" w:lineRule="auto"/>
              <w:jc w:val="both"/>
              <w:rPr>
                <w:ins w:id="261" w:author="Cinzia Da Ros" w:date="2020-10-05T12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62" w:author="Cinzia Da Ros" w:date="2020-10-05T12:0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21/09 Pompa di</w:t>
              </w:r>
            </w:ins>
            <w:ins w:id="263" w:author="Cinzia Da Ros" w:date="2020-10-05T12:0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ricircolo fanghi n.2: verifiche elettromeccaniche e rip</w:t>
              </w:r>
              <w:r w:rsidR="00A9027B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r</w:t>
              </w:r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istino regolare esercizio</w:t>
              </w:r>
              <w:r w:rsidR="00A9027B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625F8902" w14:textId="5CC495D8" w:rsidR="00A9027B" w:rsidRDefault="00A9027B" w:rsidP="0074169A">
            <w:pPr>
              <w:pStyle w:val="Normale1"/>
              <w:spacing w:after="0" w:line="240" w:lineRule="auto"/>
              <w:jc w:val="both"/>
              <w:rPr>
                <w:ins w:id="264" w:author="Cinzia Da Ros" w:date="2020-10-05T12:10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65" w:author="Cinzia Da Ros" w:date="2020-10-05T12:0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Soffianti: avvio soffiante n.2 e spegnimento n.1</w:t>
              </w:r>
            </w:ins>
            <w:ins w:id="266" w:author="Cinzia Da Ros" w:date="2020-10-05T12:1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3C672608" w14:textId="75950EA7" w:rsidR="00A9027B" w:rsidRDefault="00A9027B" w:rsidP="00A9027B">
            <w:pPr>
              <w:pStyle w:val="Normale1"/>
              <w:spacing w:after="0" w:line="240" w:lineRule="auto"/>
              <w:jc w:val="both"/>
              <w:rPr>
                <w:ins w:id="267" w:author="Cinzia Da Ros" w:date="2020-10-05T12:1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68" w:author="Cinzia Da Ros" w:date="2020-10-05T12:1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23/09 Sedimentatore finale: pulizia e sturaggio condotta di scarico.</w:t>
              </w:r>
            </w:ins>
          </w:p>
          <w:p w14:paraId="0B7C38DA" w14:textId="77777777" w:rsidR="0072677E" w:rsidRDefault="00A9027B" w:rsidP="0072677E">
            <w:pPr>
              <w:pStyle w:val="Normale1"/>
              <w:spacing w:after="0" w:line="240" w:lineRule="auto"/>
              <w:jc w:val="both"/>
              <w:rPr>
                <w:ins w:id="269" w:author="Cinzia Da Ros" w:date="2020-10-05T14:5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70" w:author="Cinzia Da Ros" w:date="2020-10-05T12:1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24/09</w:t>
              </w:r>
            </w:ins>
            <w:ins w:id="271" w:author="Cinzia Da Ros" w:date="2020-10-05T14:59:00Z">
              <w:r w:rsidR="0072677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Pozzetto fanghi di ricircolo: pulizia telescopica.</w:t>
              </w:r>
            </w:ins>
          </w:p>
          <w:p w14:paraId="72600A6F" w14:textId="4A31A0EA" w:rsidR="00A9027B" w:rsidRDefault="0072677E" w:rsidP="00A9027B">
            <w:pPr>
              <w:pStyle w:val="Normale1"/>
              <w:spacing w:after="0" w:line="240" w:lineRule="auto"/>
              <w:jc w:val="both"/>
              <w:rPr>
                <w:ins w:id="272" w:author="Cinzia Da Ros" w:date="2020-10-05T14:5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73" w:author="Cinzia Da Ros" w:date="2020-10-05T14:5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Compattatore vaglio: pulizia.</w:t>
              </w:r>
            </w:ins>
          </w:p>
          <w:p w14:paraId="36E09F0B" w14:textId="498C76AB" w:rsidR="0072677E" w:rsidRDefault="0072677E" w:rsidP="00A9027B">
            <w:pPr>
              <w:pStyle w:val="Normale1"/>
              <w:spacing w:after="0" w:line="240" w:lineRule="auto"/>
              <w:jc w:val="both"/>
              <w:rPr>
                <w:ins w:id="274" w:author="Cinzia Da Ros" w:date="2020-10-05T15:00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75" w:author="Cinzia Da Ros" w:date="2020-10-05T14:5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30/09 Comparto di disinfezione, impianto UV: pulizia valvole e lampade</w:t>
              </w:r>
            </w:ins>
            <w:ins w:id="276" w:author="Cinzia Da Ros" w:date="2020-10-05T15:0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2CB1691F" w14:textId="2BBA3D57" w:rsidR="0072677E" w:rsidRDefault="0072677E" w:rsidP="00A9027B">
            <w:pPr>
              <w:pStyle w:val="Normale1"/>
              <w:spacing w:after="0" w:line="240" w:lineRule="auto"/>
              <w:jc w:val="both"/>
              <w:rPr>
                <w:ins w:id="277" w:author="Cinzia Da Ros" w:date="2020-10-05T15:00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78" w:author="Cinzia Da Ros" w:date="2020-10-05T15:0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Ingresso impianto: pulizia e asporto sabbie.</w:t>
              </w:r>
            </w:ins>
          </w:p>
          <w:p w14:paraId="7CB56837" w14:textId="5F2E4105" w:rsidR="00A9027B" w:rsidDel="00A9027B" w:rsidRDefault="0072677E">
            <w:pPr>
              <w:pStyle w:val="Normale1"/>
              <w:spacing w:after="0" w:line="240" w:lineRule="auto"/>
              <w:jc w:val="both"/>
              <w:rPr>
                <w:del w:id="279" w:author="Cinzia Da Ros" w:date="2020-10-05T12:1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280" w:author="Cinzia Da Ros" w:date="2020-10-05T15:0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Asport</w:t>
              </w:r>
            </w:ins>
            <w:ins w:id="281" w:author="Cinzia Da Ros" w:date="2020-10-05T15:0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o fanghi con ATB.</w:t>
              </w:r>
            </w:ins>
          </w:p>
          <w:p w14:paraId="47842F3E" w14:textId="48FE7A3F" w:rsidR="00B6535A" w:rsidDel="0072677E" w:rsidRDefault="000D2F26">
            <w:pPr>
              <w:pStyle w:val="Normale1"/>
              <w:spacing w:after="0" w:line="240" w:lineRule="auto"/>
              <w:jc w:val="both"/>
              <w:rPr>
                <w:del w:id="282" w:author="Cinzia Da Ros" w:date="2020-10-05T15:0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283" w:author="Cinzia Da Ros" w:date="2020-10-05T15:01:00Z">
              <w:r w:rsidDel="0072677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07/08</w:delText>
              </w:r>
              <w:r w:rsidR="00432ECF" w:rsidDel="0072677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Griglia automatica: ripristino e verifica corretto funzionamento</w:delText>
              </w:r>
            </w:del>
          </w:p>
          <w:p w14:paraId="20232B9E" w14:textId="761D9FC1" w:rsidR="00432ECF" w:rsidDel="0072677E" w:rsidRDefault="00432ECF">
            <w:pPr>
              <w:pStyle w:val="Normale1"/>
              <w:spacing w:after="0" w:line="240" w:lineRule="auto"/>
              <w:jc w:val="both"/>
              <w:rPr>
                <w:del w:id="284" w:author="Cinzia Da Ros" w:date="2020-10-05T15:0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285" w:author="Cinzia Da Ros" w:date="2020-10-05T15:01:00Z">
              <w:r w:rsidDel="0072677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10/08 Sedimentatore secondario: pulizia sfiori.</w:delText>
              </w:r>
            </w:del>
          </w:p>
          <w:p w14:paraId="004D1F33" w14:textId="6B0CB5B1" w:rsidR="00432ECF" w:rsidDel="0072677E" w:rsidRDefault="00432ECF">
            <w:pPr>
              <w:pStyle w:val="Normale1"/>
              <w:spacing w:after="0" w:line="240" w:lineRule="auto"/>
              <w:jc w:val="both"/>
              <w:rPr>
                <w:del w:id="286" w:author="Cinzia Da Ros" w:date="2020-10-05T15:0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287" w:author="Cinzia Da Ros" w:date="2020-10-05T15:01:00Z">
              <w:r w:rsidDel="0072677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Compattatore vaglio: pulizia.</w:delText>
              </w:r>
            </w:del>
          </w:p>
          <w:p w14:paraId="4249DE55" w14:textId="4FE112D9" w:rsidR="00432ECF" w:rsidDel="0072677E" w:rsidRDefault="00432ECF">
            <w:pPr>
              <w:pStyle w:val="Normale1"/>
              <w:spacing w:after="0" w:line="240" w:lineRule="auto"/>
              <w:jc w:val="both"/>
              <w:rPr>
                <w:del w:id="288" w:author="Cinzia Da Ros" w:date="2020-10-05T15:0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289" w:author="Cinzia Da Ros" w:date="2020-10-05T15:01:00Z">
              <w:r w:rsidDel="0072677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Vasca di denitrificazione, mixer: pulizia elica</w:delText>
              </w:r>
            </w:del>
          </w:p>
          <w:p w14:paraId="47D03E1E" w14:textId="1BF7A41A" w:rsidR="00432ECF" w:rsidDel="0072677E" w:rsidRDefault="00432ECF">
            <w:pPr>
              <w:pStyle w:val="Normale1"/>
              <w:spacing w:after="0" w:line="240" w:lineRule="auto"/>
              <w:jc w:val="both"/>
              <w:rPr>
                <w:del w:id="290" w:author="Cinzia Da Ros" w:date="2020-10-05T15:0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291" w:author="Cinzia Da Ros" w:date="2020-10-05T15:01:00Z">
              <w:r w:rsidDel="0072677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13/08 Linea fornitura aria compressa: sfiato condense.</w:delText>
              </w:r>
            </w:del>
          </w:p>
          <w:p w14:paraId="0ACD7C53" w14:textId="0FC25D78" w:rsidR="00432ECF" w:rsidDel="0072677E" w:rsidRDefault="000F2521">
            <w:pPr>
              <w:pStyle w:val="Normale1"/>
              <w:spacing w:after="0" w:line="240" w:lineRule="auto"/>
              <w:jc w:val="both"/>
              <w:rPr>
                <w:del w:id="292" w:author="Cinzia Da Ros" w:date="2020-10-05T15:0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293" w:author="Cinzia Da Ros" w:date="2020-10-05T15:01:00Z">
              <w:r w:rsidDel="0072677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19/08 Linea fornitura aria compressa: sfiato condense.</w:delText>
              </w:r>
            </w:del>
          </w:p>
          <w:p w14:paraId="7055243E" w14:textId="2E394227" w:rsidR="000F2521" w:rsidDel="0072677E" w:rsidRDefault="000F2521">
            <w:pPr>
              <w:pStyle w:val="Normale1"/>
              <w:spacing w:after="0" w:line="240" w:lineRule="auto"/>
              <w:jc w:val="both"/>
              <w:rPr>
                <w:del w:id="294" w:author="Cinzia Da Ros" w:date="2020-10-05T15:0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295" w:author="Cinzia Da Ros" w:date="2020-10-05T15:01:00Z">
              <w:r w:rsidDel="0072677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Comparto di disinfezione, compressore di servizio: controllo livello olio.</w:delText>
              </w:r>
            </w:del>
          </w:p>
          <w:p w14:paraId="2343E9E9" w14:textId="0590DECD" w:rsidR="000F2521" w:rsidDel="0072677E" w:rsidRDefault="000F2521">
            <w:pPr>
              <w:pStyle w:val="Normale1"/>
              <w:spacing w:after="0" w:line="240" w:lineRule="auto"/>
              <w:jc w:val="both"/>
              <w:rPr>
                <w:del w:id="296" w:author="Cinzia Da Ros" w:date="2020-10-05T15:0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297" w:author="Cinzia Da Ros" w:date="2020-10-05T15:01:00Z">
              <w:r w:rsidDel="0072677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Comparto di disinfezione, impianto UV: pulizia valvole e lampade. </w:delText>
              </w:r>
            </w:del>
          </w:p>
          <w:p w14:paraId="18040C04" w14:textId="5E6C80BE" w:rsidR="000F2521" w:rsidDel="0072677E" w:rsidRDefault="000F2521">
            <w:pPr>
              <w:pStyle w:val="Normale1"/>
              <w:spacing w:after="0" w:line="240" w:lineRule="auto"/>
              <w:jc w:val="both"/>
              <w:rPr>
                <w:del w:id="298" w:author="Cinzia Da Ros" w:date="2020-10-05T15:0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299" w:author="Cinzia Da Ros" w:date="2020-10-05T15:01:00Z">
              <w:r w:rsidDel="0072677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Sedimentatore secondario: </w:delText>
              </w:r>
            </w:del>
            <w:del w:id="300" w:author="Cinzia Da Ros" w:date="2020-10-05T12:11:00Z">
              <w:r w:rsidDel="00A9027B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pulizia </w:delText>
              </w:r>
            </w:del>
            <w:ins w:id="301" w:author="Stivens Bellumat" w:date="2020-09-16T15:53:00Z">
              <w:del w:id="302" w:author="Cinzia Da Ros" w:date="2020-10-05T12:11:00Z">
                <w:r w:rsidR="009726A4" w:rsidDel="00A9027B">
                  <w:rPr>
                    <w:rFonts w:ascii="Arial" w:eastAsia="Arial" w:hAnsi="Arial" w:cs="Arial"/>
                    <w:color w:val="4F81BD" w:themeColor="accent1"/>
                    <w:sz w:val="20"/>
                    <w:szCs w:val="20"/>
                  </w:rPr>
                  <w:delText xml:space="preserve">e sturaggio </w:delText>
                </w:r>
              </w:del>
            </w:ins>
            <w:del w:id="303" w:author="Cinzia Da Ros" w:date="2020-10-05T12:11:00Z">
              <w:r w:rsidDel="00A9027B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condotta di scarico.</w:delText>
              </w:r>
            </w:del>
          </w:p>
          <w:p w14:paraId="659284A4" w14:textId="5D62C809" w:rsidR="000F2521" w:rsidDel="0072677E" w:rsidRDefault="00236BC9">
            <w:pPr>
              <w:pStyle w:val="Normale1"/>
              <w:spacing w:after="0" w:line="240" w:lineRule="auto"/>
              <w:jc w:val="both"/>
              <w:rPr>
                <w:del w:id="304" w:author="Cinzia Da Ros" w:date="2020-10-05T15:0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305" w:author="Cinzia Da Ros" w:date="2020-10-05T15:01:00Z">
              <w:r w:rsidDel="0072677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26/08 Compattatore vaglio: pulizia.</w:delText>
              </w:r>
            </w:del>
          </w:p>
          <w:p w14:paraId="3BCA8E1D" w14:textId="0604F030" w:rsidR="00236BC9" w:rsidDel="0072677E" w:rsidRDefault="00236BC9">
            <w:pPr>
              <w:pStyle w:val="Normale1"/>
              <w:spacing w:after="0" w:line="240" w:lineRule="auto"/>
              <w:jc w:val="both"/>
              <w:rPr>
                <w:del w:id="306" w:author="Cinzia Da Ros" w:date="2020-10-05T15:0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307" w:author="Cinzia Da Ros" w:date="2020-10-05T15:01:00Z">
              <w:r w:rsidDel="0072677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Linea fornitura aria compressa: sfiato condense</w:delText>
              </w:r>
            </w:del>
          </w:p>
          <w:p w14:paraId="69EB9BB0" w14:textId="04B0DAB1" w:rsidR="00FF3363" w:rsidRDefault="00236BC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308" w:author="Cinzia Da Ros" w:date="2020-10-05T15:01:00Z">
              <w:r w:rsidDel="0072677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28/08 Comparto di disinfezione, impianto UV: pulizia lampade. </w:delText>
              </w:r>
            </w:del>
          </w:p>
        </w:tc>
      </w:tr>
      <w:tr w:rsidR="00A81616" w:rsidRPr="000C04B6" w14:paraId="17BEC452" w14:textId="77777777" w:rsidTr="00E51F79">
        <w:tblPrEx>
          <w:tblW w:w="22283" w:type="dxa"/>
          <w:tblInd w:w="70" w:type="dxa"/>
          <w:tblLook w:val="0600" w:firstRow="0" w:lastRow="0" w:firstColumn="0" w:lastColumn="0" w:noHBand="1" w:noVBand="1"/>
          <w:tblPrExChange w:id="309" w:author="Cinzia Da Ros" w:date="2020-10-07T15:06:00Z">
            <w:tblPrEx>
              <w:tblW w:w="22283" w:type="dxa"/>
              <w:tblInd w:w="70" w:type="dxa"/>
              <w:tblLook w:val="0600" w:firstRow="0" w:lastRow="0" w:firstColumn="0" w:lastColumn="0" w:noHBand="1" w:noVBand="1"/>
            </w:tblPrEx>
          </w:tblPrExChange>
        </w:tblPrEx>
        <w:trPr>
          <w:trHeight w:val="1817"/>
          <w:trPrChange w:id="310" w:author="Cinzia Da Ros" w:date="2020-10-07T15:06:00Z">
            <w:trPr>
              <w:gridBefore w:val="1"/>
              <w:trHeight w:val="2294"/>
            </w:trPr>
          </w:trPrChange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311" w:author="Cinzia Da Ros" w:date="2020-10-07T15:06:00Z">
              <w:tcPr>
                <w:tcW w:w="105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0E76A780" w14:textId="77777777" w:rsidR="00FF3363" w:rsidRPr="000C04B6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BELD17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312" w:author="Cinzia Da Ros" w:date="2020-10-07T15:06:00Z">
              <w:tcPr>
                <w:tcW w:w="1528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79048149" w14:textId="77777777" w:rsidR="00FF3363" w:rsidRPr="000C04B6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313" w:author="Cinzia Da Ros" w:date="2020-10-07T15:06:00Z">
              <w:tcPr>
                <w:tcW w:w="1629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3CE0B8AB" w14:textId="77777777" w:rsidR="00FF3363" w:rsidRPr="000C04B6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Visome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314" w:author="Cinzia Da Ros" w:date="2020-10-07T15:06:00Z">
              <w:tcPr>
                <w:tcW w:w="6321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419485F" w14:textId="77777777" w:rsidR="00FF3363" w:rsidRPr="000C04B6" w:rsidRDefault="00B729A3" w:rsidP="000C04B6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anomalia:</w:t>
            </w:r>
          </w:p>
          <w:p w14:paraId="28FA2C98" w14:textId="77777777" w:rsidR="00FF3363" w:rsidRPr="000C04B6" w:rsidRDefault="00B729A3" w:rsidP="000C04B6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315" w:author="Cinzia Da Ros" w:date="2020-10-07T15:06:00Z">
              <w:tcPr>
                <w:tcW w:w="5882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208D9305" w14:textId="7D1DCC55" w:rsidR="00FF3363" w:rsidDel="0099775D" w:rsidRDefault="00B729A3">
            <w:pPr>
              <w:pStyle w:val="Normale1"/>
              <w:spacing w:after="0" w:line="240" w:lineRule="auto"/>
              <w:jc w:val="both"/>
              <w:rPr>
                <w:del w:id="316" w:author="Cinzia Da Ros" w:date="2020-10-05T11:3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L’impianto a biodischi non ha possibilità di fare regolazioni per migliorare l’efficienza depurativa.</w:t>
            </w:r>
          </w:p>
          <w:p w14:paraId="4A6E4376" w14:textId="20AFDEB4" w:rsidR="00193BD0" w:rsidDel="0099775D" w:rsidRDefault="00606CD9">
            <w:pPr>
              <w:pStyle w:val="Normale1"/>
              <w:spacing w:after="0" w:line="240" w:lineRule="auto"/>
              <w:jc w:val="both"/>
              <w:rPr>
                <w:del w:id="317" w:author="Cinzia Da Ros" w:date="2020-10-05T11:3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318" w:author="Cinzia Da Ros" w:date="2020-10-05T11:36:00Z">
              <w:r w:rsidDel="0099775D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13/08</w:delText>
              </w:r>
              <w:r w:rsidR="00193BD0" w:rsidDel="0099775D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Fermo impianto a causa di intervento dell’interruttore differenziale a causa di sbalzo di tensione</w:delText>
              </w:r>
            </w:del>
            <w:ins w:id="319" w:author="Stivens Bellumat" w:date="2020-09-16T15:53:00Z">
              <w:del w:id="320" w:author="Cinzia Da Ros" w:date="2020-10-05T11:36:00Z">
                <w:r w:rsidR="009726A4" w:rsidDel="0099775D">
                  <w:rPr>
                    <w:rFonts w:ascii="Arial" w:eastAsia="Arial" w:hAnsi="Arial" w:cs="Arial"/>
                    <w:color w:val="4F81BD" w:themeColor="accent1"/>
                    <w:sz w:val="20"/>
                    <w:szCs w:val="20"/>
                  </w:rPr>
                  <w:delText xml:space="preserve"> ENEL.</w:delText>
                </w:r>
              </w:del>
            </w:ins>
            <w:del w:id="321" w:author="Cinzia Da Ros" w:date="2020-10-05T11:36:00Z">
              <w:r w:rsidR="00193BD0" w:rsidDel="0099775D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.</w:delText>
              </w:r>
            </w:del>
          </w:p>
          <w:p w14:paraId="724DEB73" w14:textId="178FA79C" w:rsidR="00FF3363" w:rsidRPr="000C04B6" w:rsidRDefault="00606CD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322" w:author="Cinzia Da Ros" w:date="2020-10-05T11:36:00Z">
              <w:r w:rsidDel="0099775D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31/08 Fermo impianto </w:delText>
              </w:r>
              <w:r w:rsidR="00193BD0" w:rsidDel="0099775D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a causa di intervento dell’interruttore differenziale a causa di sbalzo di tensione</w:delText>
              </w:r>
            </w:del>
            <w:ins w:id="323" w:author="Stivens Bellumat" w:date="2020-09-16T15:53:00Z">
              <w:del w:id="324" w:author="Cinzia Da Ros" w:date="2020-10-05T11:36:00Z">
                <w:r w:rsidR="009726A4" w:rsidDel="0099775D">
                  <w:rPr>
                    <w:rFonts w:ascii="Arial" w:eastAsia="Arial" w:hAnsi="Arial" w:cs="Arial"/>
                    <w:color w:val="4F81BD" w:themeColor="accent1"/>
                    <w:sz w:val="20"/>
                    <w:szCs w:val="20"/>
                  </w:rPr>
                  <w:delText xml:space="preserve"> ENEL.</w:delText>
                </w:r>
              </w:del>
            </w:ins>
            <w:del w:id="325" w:author="Stivens Bellumat" w:date="2020-09-16T15:53:00Z">
              <w:r w:rsidR="00193BD0" w:rsidDel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.</w:delText>
              </w:r>
            </w:del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326" w:author="Cinzia Da Ros" w:date="2020-10-07T15:06:00Z">
              <w:tcPr>
                <w:tcW w:w="587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324E834E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ad ogni visita.</w:t>
            </w:r>
          </w:p>
          <w:p w14:paraId="091009CD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Sedimentatore finale: pulizia profilo Thomson con frequenza settimanale.</w:t>
            </w:r>
          </w:p>
          <w:p w14:paraId="1EF52E91" w14:textId="3F25C7BD" w:rsidR="00193BD0" w:rsidDel="0099775D" w:rsidRDefault="00193BD0" w:rsidP="00193BD0">
            <w:pPr>
              <w:pStyle w:val="Normale1"/>
              <w:spacing w:after="0" w:line="240" w:lineRule="auto"/>
              <w:jc w:val="both"/>
              <w:rPr>
                <w:del w:id="327" w:author="Cinzia Da Ros" w:date="2020-10-05T11:35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328" w:author="Cinzia Da Ros" w:date="2020-10-05T11:35:00Z">
              <w:r w:rsidDel="0099775D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13/08 Riavvio impianto e verifica del corretto funzionamento dei comparti.</w:delText>
              </w:r>
            </w:del>
          </w:p>
          <w:p w14:paraId="33422156" w14:textId="2E946642" w:rsidR="00193BD0" w:rsidDel="0099775D" w:rsidRDefault="00193BD0" w:rsidP="00193BD0">
            <w:pPr>
              <w:pStyle w:val="Normale1"/>
              <w:spacing w:after="0" w:line="240" w:lineRule="auto"/>
              <w:jc w:val="both"/>
              <w:rPr>
                <w:del w:id="329" w:author="Cinzia Da Ros" w:date="2020-10-05T11:35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330" w:author="Cinzia Da Ros" w:date="2020-10-05T11:35:00Z">
              <w:r w:rsidDel="0099775D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19/08 Sfalcio erba.</w:delText>
              </w:r>
            </w:del>
          </w:p>
          <w:p w14:paraId="7276C5A1" w14:textId="6E7233AB" w:rsidR="00A81616" w:rsidDel="0099775D" w:rsidRDefault="00193BD0">
            <w:pPr>
              <w:pStyle w:val="Normale1"/>
              <w:spacing w:after="0" w:line="240" w:lineRule="auto"/>
              <w:jc w:val="both"/>
              <w:rPr>
                <w:del w:id="331" w:author="Cinzia Da Ros" w:date="2020-10-05T11:3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332" w:author="Cinzia Da Ros" w:date="2020-10-05T11:35:00Z">
              <w:r w:rsidDel="0099775D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27/08</w:delText>
              </w:r>
            </w:del>
            <w:ins w:id="333" w:author="Cinzia Da Ros" w:date="2020-10-05T11:35:00Z">
              <w:r w:rsidR="0099775D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01/09</w:t>
              </w:r>
            </w:ins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  <w:r w:rsidR="00A81616"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Pozzetto soll.to iniziale: pulizia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galleggianti.</w:t>
            </w:r>
            <w:ins w:id="334" w:author="Cinzia Da Ros" w:date="2020-10-05T11:36:00Z">
              <w:r w:rsidR="0099775D" w:rsidDel="0099775D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</w:t>
              </w:r>
            </w:ins>
          </w:p>
          <w:p w14:paraId="2BD38443" w14:textId="77777777" w:rsidR="0099775D" w:rsidRDefault="00193BD0" w:rsidP="0099775D">
            <w:pPr>
              <w:pStyle w:val="Normale1"/>
              <w:spacing w:after="0" w:line="240" w:lineRule="auto"/>
              <w:jc w:val="both"/>
              <w:rPr>
                <w:ins w:id="335" w:author="Cinzia Da Ros" w:date="2020-10-05T11:3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336" w:author="Cinzia Da Ros" w:date="2020-10-05T11:36:00Z">
              <w:r w:rsidDel="0099775D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31/08 Riavvio impianto e verifica del corretto funzionamento dei comparti.</w:delText>
              </w:r>
            </w:del>
          </w:p>
          <w:p w14:paraId="4754B55E" w14:textId="4D37A934" w:rsidR="00FF3363" w:rsidRPr="000C04B6" w:rsidRDefault="0099775D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337" w:author="Cinzia Da Ros" w:date="2020-10-05T11:36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21-24/09 Motoriduttore biodisco; controllo livello olio.</w:t>
              </w:r>
            </w:ins>
            <w:del w:id="338" w:author="Cinzia Da Ros" w:date="2020-10-05T11:36:00Z">
              <w:r w:rsidR="00193BD0" w:rsidRPr="000C04B6" w:rsidDel="0099775D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</w:delText>
              </w:r>
            </w:del>
          </w:p>
        </w:tc>
      </w:tr>
      <w:tr w:rsidR="00A81616" w:rsidRPr="00171EFC" w14:paraId="7090DD1E" w14:textId="77777777" w:rsidTr="00754A21">
        <w:tblPrEx>
          <w:tblW w:w="22283" w:type="dxa"/>
          <w:tblInd w:w="70" w:type="dxa"/>
          <w:tblLook w:val="0600" w:firstRow="0" w:lastRow="0" w:firstColumn="0" w:lastColumn="0" w:noHBand="1" w:noVBand="1"/>
          <w:tblPrExChange w:id="339" w:author="Cinzia Da Ros" w:date="2020-10-13T14:32:00Z">
            <w:tblPrEx>
              <w:tblW w:w="22283" w:type="dxa"/>
              <w:tblInd w:w="70" w:type="dxa"/>
              <w:tblLook w:val="0600" w:firstRow="0" w:lastRow="0" w:firstColumn="0" w:lastColumn="0" w:noHBand="1" w:noVBand="1"/>
            </w:tblPrEx>
          </w:tblPrExChange>
        </w:tblPrEx>
        <w:trPr>
          <w:trHeight w:val="2087"/>
          <w:trPrChange w:id="340" w:author="Cinzia Da Ros" w:date="2020-10-13T14:32:00Z">
            <w:trPr>
              <w:gridBefore w:val="1"/>
              <w:trHeight w:val="1826"/>
            </w:trPr>
          </w:trPrChange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341" w:author="Cinzia Da Ros" w:date="2020-10-13T14:32:00Z">
              <w:tcPr>
                <w:tcW w:w="105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0C7E4A38" w14:textId="77777777" w:rsidR="00FF3363" w:rsidRPr="00171EFC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CALD01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342" w:author="Cinzia Da Ros" w:date="2020-10-13T14:32:00Z">
              <w:tcPr>
                <w:tcW w:w="1528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63F2044F" w14:textId="77777777" w:rsidR="00FF3363" w:rsidRPr="00171EFC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Calalzo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343" w:author="Cinzia Da Ros" w:date="2020-10-13T14:32:00Z">
              <w:tcPr>
                <w:tcW w:w="1629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569C2CDB" w14:textId="77777777" w:rsidR="00FF3363" w:rsidRPr="00171EFC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Col dei Cai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344" w:author="Cinzia Da Ros" w:date="2020-10-13T14:32:00Z">
              <w:tcPr>
                <w:tcW w:w="6321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4071A573" w14:textId="77777777" w:rsidR="00FF3363" w:rsidRPr="00171EFC" w:rsidRDefault="00B729A3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079A88CE" w14:textId="55062CDE" w:rsidR="00FF3363" w:rsidRPr="00171EFC" w:rsidRDefault="00B729A3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345" w:author="Cinzia Da Ros" w:date="2020-10-13T14:32:00Z">
              <w:tcPr>
                <w:tcW w:w="5882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539BBCCB" w14:textId="77777777" w:rsidR="00FF3363" w:rsidRDefault="00171EFC" w:rsidP="00171EFC">
            <w:pPr>
              <w:pStyle w:val="Normale1"/>
              <w:spacing w:after="0" w:line="240" w:lineRule="auto"/>
              <w:rPr>
                <w:ins w:id="346" w:author="Cinzia Da Ros" w:date="2020-10-10T19:00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Presenza sabbie a monte della grigliatura.</w:t>
            </w:r>
          </w:p>
          <w:p w14:paraId="4E7F0B52" w14:textId="352988E8" w:rsidR="00322357" w:rsidRPr="00171EFC" w:rsidRDefault="00322357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347" w:author="Cinzia Da Ros" w:date="2020-10-10T19:0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10/09 Gruppo di rifasam</w:t>
              </w:r>
            </w:ins>
            <w:ins w:id="348" w:author="Stivens Bellumat" w:date="2020-10-15T13:57:00Z">
              <w:r w:rsidR="00973F8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e</w:t>
              </w:r>
            </w:ins>
            <w:ins w:id="349" w:author="Cinzia Da Ros" w:date="2020-10-10T19:00:00Z">
              <w:del w:id="350" w:author="Stivens Bellumat" w:date="2020-10-15T13:57:00Z">
                <w:r w:rsidDel="00973F82">
                  <w:rPr>
                    <w:rFonts w:ascii="Arial" w:eastAsia="Arial" w:hAnsi="Arial" w:cs="Arial"/>
                    <w:color w:val="4F81BD" w:themeColor="accent1"/>
                    <w:sz w:val="20"/>
                    <w:szCs w:val="20"/>
                  </w:rPr>
                  <w:delText>a</w:delText>
                </w:r>
              </w:del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nto: anomalia di funzionamento</w:t>
              </w:r>
            </w:ins>
            <w:ins w:id="351" w:author="Cinzia Da Ros" w:date="2020-10-10T19:0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teleruttori.</w:t>
              </w:r>
            </w:ins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352" w:author="Cinzia Da Ros" w:date="2020-10-13T14:32:00Z">
              <w:tcPr>
                <w:tcW w:w="587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7AE22360" w14:textId="4C3487B7" w:rsidR="00FF3363" w:rsidRPr="00171EFC" w:rsidRDefault="00B729A3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e controllo generale ad ogni visita.</w:t>
            </w:r>
          </w:p>
          <w:p w14:paraId="16474D47" w14:textId="6A4C732A" w:rsidR="00F56A91" w:rsidRDefault="00171EFC" w:rsidP="00171EFC">
            <w:pPr>
              <w:pStyle w:val="Normale1"/>
              <w:spacing w:after="0" w:line="240" w:lineRule="auto"/>
              <w:rPr>
                <w:ins w:id="353" w:author="Cinzia Da Ros" w:date="2020-10-10T18:5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Disidratazione fanghi </w:t>
            </w:r>
            <w:r w:rsidR="009D3D8D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al bisogno</w:t>
            </w:r>
            <w:ins w:id="354" w:author="Cinzia Da Ros" w:date="2020-10-10T18:59:00Z">
              <w:r w:rsidR="0032235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11EAF1A5" w14:textId="11FAD99D" w:rsidR="00322357" w:rsidRDefault="00322357" w:rsidP="00171EFC">
            <w:pPr>
              <w:pStyle w:val="Normale1"/>
              <w:spacing w:after="0" w:line="240" w:lineRule="auto"/>
              <w:rPr>
                <w:ins w:id="355" w:author="Cinzia Da Ros" w:date="2020-10-10T19:00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356" w:author="Cinzia Da Ros" w:date="2020-10-10T18:5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04/09 Pompe di ricircolo</w:t>
              </w:r>
            </w:ins>
            <w:ins w:id="357" w:author="Cinzia Da Ros" w:date="2020-10-10T19:0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fanghi</w:t>
              </w:r>
            </w:ins>
            <w:ins w:id="358" w:author="Cinzia Da Ros" w:date="2020-10-10T18:5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: verifiche elettrome</w:t>
              </w:r>
            </w:ins>
            <w:ins w:id="359" w:author="Cinzia Da Ros" w:date="2020-10-10T19:0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ccaniche.</w:t>
              </w:r>
            </w:ins>
          </w:p>
          <w:p w14:paraId="5F7B25B0" w14:textId="1C3B4DF8" w:rsidR="00322357" w:rsidRDefault="00322357" w:rsidP="00171EFC">
            <w:pPr>
              <w:pStyle w:val="Normale1"/>
              <w:spacing w:after="0" w:line="240" w:lineRule="auto"/>
              <w:rPr>
                <w:ins w:id="360" w:author="Cinzia Da Ros" w:date="2020-10-10T19:0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361" w:author="Cinzia Da Ros" w:date="2020-10-10T19:0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10/09 Gruppo di rifasamento: spegnimento in accordo con tecnico BIM.</w:t>
              </w:r>
            </w:ins>
          </w:p>
          <w:p w14:paraId="0CE59284" w14:textId="16F5736A" w:rsidR="00322357" w:rsidRDefault="00322357" w:rsidP="00322357">
            <w:pPr>
              <w:pStyle w:val="Normale1"/>
              <w:spacing w:after="0" w:line="240" w:lineRule="auto"/>
              <w:rPr>
                <w:ins w:id="362" w:author="Cinzia Da Ros" w:date="2020-10-10T19:0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363" w:author="Cinzia Da Ros" w:date="2020-10-10T19:0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18/09 Vasca denitrificazione, mixer: pulizia elica.</w:t>
              </w:r>
            </w:ins>
          </w:p>
          <w:p w14:paraId="61596BD1" w14:textId="59CA4F0A" w:rsidR="00322357" w:rsidRDefault="00322357" w:rsidP="00322357">
            <w:pPr>
              <w:pStyle w:val="Normale1"/>
              <w:spacing w:after="0" w:line="240" w:lineRule="auto"/>
              <w:rPr>
                <w:ins w:id="364" w:author="Cinzia Da Ros" w:date="2020-10-10T19:0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365" w:author="Cinzia Da Ros" w:date="2020-10-10T19:03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Sedimentatore finale: pulizia sfiori.</w:t>
              </w:r>
            </w:ins>
          </w:p>
          <w:p w14:paraId="660B1E22" w14:textId="47061A1F" w:rsidR="00322357" w:rsidRPr="00171EFC" w:rsidDel="00322357" w:rsidRDefault="00322357" w:rsidP="00171EFC">
            <w:pPr>
              <w:pStyle w:val="Normale1"/>
              <w:spacing w:after="0" w:line="240" w:lineRule="auto"/>
              <w:rPr>
                <w:del w:id="366" w:author="Cinzia Da Ros" w:date="2020-10-10T19:0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367" w:author="Cinzia Da Ros" w:date="2020-10-10T19:0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23/09 </w:t>
              </w:r>
            </w:ins>
            <w:ins w:id="368" w:author="Cinzia Da Ros" w:date="2020-10-10T19:0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Comparto pretrattamenti: asporto sabbie.</w:t>
              </w:r>
            </w:ins>
          </w:p>
          <w:p w14:paraId="544CF898" w14:textId="097C9ED2" w:rsidR="009D3D8D" w:rsidDel="00322357" w:rsidRDefault="009D3D8D" w:rsidP="00171EFC">
            <w:pPr>
              <w:pStyle w:val="Normale1"/>
              <w:spacing w:after="0" w:line="240" w:lineRule="auto"/>
              <w:rPr>
                <w:del w:id="369" w:author="Cinzia Da Ros" w:date="2020-10-10T19:02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370" w:author="Cinzia Da Ros" w:date="2020-10-10T19:02:00Z">
              <w:r w:rsidDel="0032235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07/08 Vasca denitrificazione, mixer: pulizia elica.</w:delText>
              </w:r>
            </w:del>
          </w:p>
          <w:p w14:paraId="0A4F2512" w14:textId="10267487" w:rsidR="009D3D8D" w:rsidDel="00322357" w:rsidRDefault="009D3D8D" w:rsidP="00171EFC">
            <w:pPr>
              <w:pStyle w:val="Normale1"/>
              <w:spacing w:after="0" w:line="240" w:lineRule="auto"/>
              <w:rPr>
                <w:del w:id="371" w:author="Cinzia Da Ros" w:date="2020-10-10T19:0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372" w:author="Cinzia Da Ros" w:date="2020-10-10T19:03:00Z">
              <w:r w:rsidDel="0032235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10/08 Soffiante: controllo livello olio e cinghie.</w:delText>
              </w:r>
            </w:del>
          </w:p>
          <w:p w14:paraId="7DDD70FA" w14:textId="755D5FB6" w:rsidR="009D3D8D" w:rsidDel="00322357" w:rsidRDefault="009D3D8D" w:rsidP="009D3D8D">
            <w:pPr>
              <w:pStyle w:val="Normale1"/>
              <w:spacing w:after="0" w:line="240" w:lineRule="auto"/>
              <w:rPr>
                <w:del w:id="373" w:author="Cinzia Da Ros" w:date="2020-10-10T19:0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374" w:author="Cinzia Da Ros" w:date="2020-10-10T19:03:00Z">
              <w:r w:rsidDel="0032235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14/08 Vasca denitrificazione, mixer: pulizia elica.</w:delText>
              </w:r>
            </w:del>
          </w:p>
          <w:p w14:paraId="13134CF7" w14:textId="408D7A29" w:rsidR="009D3D8D" w:rsidDel="00322357" w:rsidRDefault="009D3D8D" w:rsidP="00171EFC">
            <w:pPr>
              <w:pStyle w:val="Normale1"/>
              <w:spacing w:after="0" w:line="240" w:lineRule="auto"/>
              <w:rPr>
                <w:del w:id="375" w:author="Cinzia Da Ros" w:date="2020-10-10T19:0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376" w:author="Cinzia Da Ros" w:date="2020-10-10T19:03:00Z">
              <w:r w:rsidDel="0032235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18/08 Pozzetto fanghi di ricircolo: pulizia elettrolivelli</w:delText>
              </w:r>
            </w:del>
          </w:p>
          <w:p w14:paraId="4BD27273" w14:textId="69911D7C" w:rsidR="009D3D8D" w:rsidDel="00322357" w:rsidRDefault="009D3D8D" w:rsidP="009D3D8D">
            <w:pPr>
              <w:pStyle w:val="Normale1"/>
              <w:spacing w:after="0" w:line="240" w:lineRule="auto"/>
              <w:rPr>
                <w:del w:id="377" w:author="Cinzia Da Ros" w:date="2020-10-10T19:0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378" w:author="Cinzia Da Ros" w:date="2020-10-10T19:03:00Z">
              <w:r w:rsidDel="0032235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Soffiante: controllo livello olio e cinghie.</w:delText>
              </w:r>
            </w:del>
          </w:p>
          <w:p w14:paraId="6DC9C4D4" w14:textId="274352CB" w:rsidR="00FF3363" w:rsidRPr="00171EFC" w:rsidRDefault="009D3D8D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379" w:author="Cinzia Da Ros" w:date="2020-10-10T19:03:00Z">
              <w:r w:rsidDel="0032235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20/08 </w:delText>
              </w:r>
              <w:r w:rsidR="00171EFC" w:rsidRPr="00171EFC" w:rsidDel="0032235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Comparto disidratazione fanghi</w:delText>
              </w:r>
              <w:r w:rsidDel="0032235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, pompa dosatrice polielettrolita</w:delText>
              </w:r>
              <w:r w:rsidR="00171EFC" w:rsidRPr="00171EFC" w:rsidDel="0032235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: manutenzione </w:delText>
              </w:r>
              <w:r w:rsidDel="00322357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generale.</w:delText>
              </w:r>
            </w:del>
          </w:p>
        </w:tc>
      </w:tr>
      <w:tr w:rsidR="00FF3363" w14:paraId="28DEEE02" w14:textId="77777777" w:rsidTr="00344159">
        <w:tblPrEx>
          <w:tblW w:w="22283" w:type="dxa"/>
          <w:tblInd w:w="70" w:type="dxa"/>
          <w:tblLook w:val="0600" w:firstRow="0" w:lastRow="0" w:firstColumn="0" w:lastColumn="0" w:noHBand="1" w:noVBand="1"/>
          <w:tblPrExChange w:id="380" w:author="Cinzia Da Ros" w:date="2020-10-10T19:34:00Z">
            <w:tblPrEx>
              <w:tblW w:w="22283" w:type="dxa"/>
              <w:tblInd w:w="70" w:type="dxa"/>
              <w:tblLook w:val="0600" w:firstRow="0" w:lastRow="0" w:firstColumn="0" w:lastColumn="0" w:noHBand="1" w:noVBand="1"/>
            </w:tblPrEx>
          </w:tblPrExChange>
        </w:tblPrEx>
        <w:trPr>
          <w:trHeight w:val="5390"/>
          <w:trPrChange w:id="381" w:author="Cinzia Da Ros" w:date="2020-10-10T19:34:00Z">
            <w:trPr>
              <w:gridBefore w:val="1"/>
              <w:trHeight w:val="6317"/>
            </w:trPr>
          </w:trPrChange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382" w:author="Cinzia Da Ros" w:date="2020-10-10T19:34:00Z">
              <w:tcPr>
                <w:tcW w:w="105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007FBB84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CORD01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383" w:author="Cinzia Da Ros" w:date="2020-10-10T19:34:00Z">
              <w:tcPr>
                <w:tcW w:w="1528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3F4974E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Cortina D'Ampezzo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384" w:author="Cinzia Da Ros" w:date="2020-10-10T19:34:00Z">
              <w:tcPr>
                <w:tcW w:w="1629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00173D88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Pian De Ra Spines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385" w:author="Cinzia Da Ros" w:date="2020-10-10T19:34:00Z">
              <w:tcPr>
                <w:tcW w:w="6321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6A0476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torbida maleodorante.</w:t>
            </w:r>
          </w:p>
          <w:p w14:paraId="1DDFE85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anomalia, limpido.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386" w:author="Cinzia Da Ros" w:date="2020-10-10T19:34:00Z">
              <w:tcPr>
                <w:tcW w:w="5882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68B78B94" w14:textId="10BEC364" w:rsidR="008500A3" w:rsidRDefault="008500A3" w:rsidP="008500A3">
            <w:pPr>
              <w:pStyle w:val="Normale1"/>
              <w:spacing w:after="0" w:line="240" w:lineRule="auto"/>
              <w:jc w:val="both"/>
              <w:rPr>
                <w:ins w:id="387" w:author="Cinzia Da Ros" w:date="2020-10-10T19:1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388" w:author="Cinzia Da Ros" w:date="2020-10-10T19:0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02/09 </w:t>
              </w:r>
            </w:ins>
            <w:ins w:id="389" w:author="Cinzia Da Ros" w:date="2020-10-10T19:0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Pompa </w:t>
              </w:r>
            </w:ins>
            <w:ins w:id="390" w:author="Cinzia Da Ros" w:date="2020-10-10T19:1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caricamento ispessitore </w:t>
              </w:r>
            </w:ins>
            <w:ins w:id="391" w:author="Cinzia Da Ros" w:date="2020-10-10T19:0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EA_PC_1101: linea intasata da stracci.</w:t>
              </w:r>
            </w:ins>
          </w:p>
          <w:p w14:paraId="31B388AE" w14:textId="77777777" w:rsidR="008500A3" w:rsidRDefault="008500A3" w:rsidP="008500A3">
            <w:pPr>
              <w:pStyle w:val="Normale1"/>
              <w:spacing w:after="0" w:line="240" w:lineRule="auto"/>
              <w:jc w:val="both"/>
              <w:rPr>
                <w:ins w:id="392" w:author="Cinzia Da Ros" w:date="2020-10-10T19:17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393" w:author="Cinzia Da Ros" w:date="2020-10-10T19:1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15/09 Misuratore di portata in uscita: mancato segnale al PLC.</w:t>
              </w:r>
            </w:ins>
          </w:p>
          <w:p w14:paraId="015A7BA5" w14:textId="038A0589" w:rsidR="008500A3" w:rsidRDefault="008500A3" w:rsidP="008500A3">
            <w:pPr>
              <w:pStyle w:val="Normale1"/>
              <w:spacing w:after="0" w:line="240" w:lineRule="auto"/>
              <w:jc w:val="both"/>
              <w:rPr>
                <w:ins w:id="394" w:author="Cinzia Da Ros" w:date="2020-10-10T19:17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395" w:author="Cinzia Da Ros" w:date="2020-10-10T19:1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Mixer vasca di accumulo AA_AA_1101: anomalia funzionamento.</w:t>
              </w:r>
            </w:ins>
          </w:p>
          <w:p w14:paraId="3DAC4A72" w14:textId="77777777" w:rsidR="00754A21" w:rsidRDefault="00745401">
            <w:pPr>
              <w:pStyle w:val="Normale1"/>
              <w:spacing w:after="0" w:line="240" w:lineRule="auto"/>
              <w:jc w:val="both"/>
              <w:rPr>
                <w:ins w:id="396" w:author="Cinzia Da Ros" w:date="2020-10-13T14:32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397" w:author="Cinzia Da Ros" w:date="2020-10-10T19:1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Ispessitore, motoriduttore: anomalia </w:t>
              </w:r>
            </w:ins>
            <w:ins w:id="398" w:author="Cinzia Da Ros" w:date="2020-10-10T19:1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funzionamento</w:t>
              </w:r>
            </w:ins>
            <w:ins w:id="399" w:author="Cinzia Da Ros" w:date="2020-10-13T14:31:00Z">
              <w:r w:rsidR="00754A2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, parte </w:t>
              </w:r>
            </w:ins>
            <w:ins w:id="400" w:author="Cinzia Da Ros" w:date="2020-10-13T14:32:00Z">
              <w:r w:rsidR="00754A2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meccanica sgranata</w:t>
              </w:r>
            </w:ins>
          </w:p>
          <w:p w14:paraId="0A1BD498" w14:textId="138DB02C" w:rsidR="008500A3" w:rsidRDefault="00745401">
            <w:pPr>
              <w:pStyle w:val="Normale1"/>
              <w:spacing w:after="0" w:line="240" w:lineRule="auto"/>
              <w:jc w:val="both"/>
              <w:rPr>
                <w:ins w:id="401" w:author="Cinzia Da Ros" w:date="2020-10-10T19:2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02" w:author="Cinzia Da Ros" w:date="2020-10-10T19:23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22/09 Impianto di illuminazione: n.2 plafoniere guaste.</w:t>
              </w:r>
            </w:ins>
          </w:p>
          <w:p w14:paraId="11334C24" w14:textId="28BFC0CA" w:rsidR="00745401" w:rsidRDefault="00745401">
            <w:pPr>
              <w:pStyle w:val="Normale1"/>
              <w:spacing w:after="0" w:line="240" w:lineRule="auto"/>
              <w:jc w:val="both"/>
              <w:rPr>
                <w:ins w:id="403" w:author="Cinzia Da Ros" w:date="2020-10-10T19:2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04" w:author="Cinzia Da Ros" w:date="2020-10-10T19:26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24/09 Pompa al ripartitore dei biofiltri AA_PC_1101: intervento interruttore termico.</w:t>
              </w:r>
            </w:ins>
          </w:p>
          <w:p w14:paraId="5F53C479" w14:textId="6F064AFB" w:rsidR="00745401" w:rsidRDefault="00745401">
            <w:pPr>
              <w:pStyle w:val="Normale1"/>
              <w:spacing w:after="0" w:line="240" w:lineRule="auto"/>
              <w:jc w:val="both"/>
              <w:rPr>
                <w:ins w:id="405" w:author="Cinzia Da Ros" w:date="2020-10-10T19:27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06" w:author="Cinzia Da Ros" w:date="2020-10-10T19:2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Biofiltri: livello basso.</w:t>
              </w:r>
            </w:ins>
          </w:p>
          <w:p w14:paraId="5F7760AA" w14:textId="08992987" w:rsidR="00745401" w:rsidRDefault="00745401">
            <w:pPr>
              <w:pStyle w:val="Normale1"/>
              <w:spacing w:after="0" w:line="240" w:lineRule="auto"/>
              <w:jc w:val="both"/>
              <w:rPr>
                <w:ins w:id="407" w:author="Cinzia Da Ros" w:date="2020-10-10T19:27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08" w:author="Cinzia Da Ros" w:date="2020-10-10T19:2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Sfioro in testa impianto parzialmente attivo.</w:t>
              </w:r>
            </w:ins>
          </w:p>
          <w:p w14:paraId="151CB003" w14:textId="15B0D5AD" w:rsidR="00745401" w:rsidRDefault="00344159">
            <w:pPr>
              <w:pStyle w:val="Normale1"/>
              <w:spacing w:after="0" w:line="240" w:lineRule="auto"/>
              <w:jc w:val="both"/>
              <w:rPr>
                <w:ins w:id="409" w:author="Cinzia Da Ros" w:date="2020-10-10T19:3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10" w:author="Cinzia Da Ros" w:date="2020-10-10T19:3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30/09 Pompe al ripartitore dei biofiltri AA_PC_1101 e AA_PC</w:t>
              </w:r>
            </w:ins>
            <w:ins w:id="411" w:author="Cinzia Da Ros" w:date="2020-10-10T19:3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_1201: </w:t>
              </w:r>
            </w:ins>
            <w:ins w:id="412" w:author="Cinzia Da Ros" w:date="2020-10-10T19:3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ri</w:t>
              </w:r>
            </w:ins>
            <w:ins w:id="413" w:author="Cinzia Da Ros" w:date="2020-10-13T14:32:00Z">
              <w:r w:rsidR="00754A2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s</w:t>
              </w:r>
            </w:ins>
            <w:ins w:id="414" w:author="Cinzia Da Ros" w:date="2020-10-10T19:3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contrate </w:t>
              </w:r>
            </w:ins>
            <w:ins w:id="415" w:author="Cinzia Da Ros" w:date="2020-10-10T19:3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anomalie di funzionamento</w:t>
              </w:r>
            </w:ins>
          </w:p>
          <w:p w14:paraId="3437B062" w14:textId="77777777" w:rsidR="00344159" w:rsidRDefault="00344159" w:rsidP="00344159">
            <w:pPr>
              <w:pStyle w:val="Normale1"/>
              <w:spacing w:after="0" w:line="240" w:lineRule="auto"/>
              <w:jc w:val="both"/>
              <w:rPr>
                <w:ins w:id="416" w:author="Cinzia Da Ros" w:date="2020-10-10T19:32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17" w:author="Cinzia Da Ros" w:date="2020-10-10T19:3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Tubazione di mandata della pompa AA_PC_1101: necessaria verifica intasamenti.</w:t>
              </w:r>
            </w:ins>
          </w:p>
          <w:p w14:paraId="53437D50" w14:textId="42DEC5C9" w:rsidR="00705FA0" w:rsidDel="00344159" w:rsidRDefault="00344159">
            <w:pPr>
              <w:pStyle w:val="Normale1"/>
              <w:spacing w:after="0" w:line="240" w:lineRule="auto"/>
              <w:jc w:val="both"/>
              <w:rPr>
                <w:del w:id="418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19" w:author="Cinzia Da Ros" w:date="2020-10-10T19:33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Pompa AA_PC_1201: necessaria revisione.</w:t>
              </w:r>
            </w:ins>
            <w:del w:id="420" w:author="Cinzia Da Ros" w:date="2020-10-10T19:33:00Z">
              <w:r w:rsidR="00705FA0"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03/08 Allarme bassa pressione su linea aria servizi valvole/pistoni.</w:delText>
              </w:r>
            </w:del>
          </w:p>
          <w:p w14:paraId="58977827" w14:textId="6CA1CEE1" w:rsidR="003C7C49" w:rsidDel="00344159" w:rsidRDefault="00705FA0">
            <w:pPr>
              <w:pStyle w:val="Normale1"/>
              <w:spacing w:after="0" w:line="240" w:lineRule="auto"/>
              <w:jc w:val="both"/>
              <w:rPr>
                <w:del w:id="421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22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06/08 </w:delText>
              </w:r>
              <w:r w:rsidR="003C7C49"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Valvola linea acqua tecnica DB_VA2304 in discordanza.</w:delText>
              </w:r>
            </w:del>
          </w:p>
          <w:p w14:paraId="276BD3C5" w14:textId="577DA175" w:rsidR="003C7C49" w:rsidDel="00344159" w:rsidRDefault="003C7C49">
            <w:pPr>
              <w:pStyle w:val="Normale1"/>
              <w:spacing w:after="0" w:line="240" w:lineRule="auto"/>
              <w:jc w:val="both"/>
              <w:rPr>
                <w:del w:id="423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24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Valvola linea acqua tecnica DF_VA2101: perdita d’aria.</w:delText>
              </w:r>
            </w:del>
          </w:p>
          <w:p w14:paraId="10CBEDCE" w14:textId="26C69E8F" w:rsidR="003C7C49" w:rsidDel="00344159" w:rsidRDefault="003C7C49">
            <w:pPr>
              <w:pStyle w:val="Normale1"/>
              <w:spacing w:after="0" w:line="240" w:lineRule="auto"/>
              <w:jc w:val="both"/>
              <w:rPr>
                <w:del w:id="425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26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Valvola linea acqua tecnica DB_VA2207: perdita d’aria</w:delText>
              </w:r>
            </w:del>
          </w:p>
          <w:p w14:paraId="36078D57" w14:textId="0376336C" w:rsidR="0068275B" w:rsidDel="00344159" w:rsidRDefault="0068275B">
            <w:pPr>
              <w:pStyle w:val="Normale1"/>
              <w:spacing w:after="0" w:line="240" w:lineRule="auto"/>
              <w:jc w:val="both"/>
              <w:rPr>
                <w:del w:id="427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28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10/08 Valvola alimentazione aria lavaggio DB2207: perdita aria.</w:delText>
              </w:r>
            </w:del>
          </w:p>
          <w:p w14:paraId="1ABCC3A3" w14:textId="45654B46" w:rsidR="00705FA0" w:rsidDel="00344159" w:rsidRDefault="0068275B">
            <w:pPr>
              <w:pStyle w:val="Normale1"/>
              <w:spacing w:after="0" w:line="240" w:lineRule="auto"/>
              <w:jc w:val="both"/>
              <w:rPr>
                <w:del w:id="429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30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14/08 Computer PLC: bloccato </w:delText>
              </w:r>
            </w:del>
          </w:p>
          <w:p w14:paraId="36CEC3B5" w14:textId="2D8934FA" w:rsidR="0068275B" w:rsidDel="00344159" w:rsidRDefault="0068275B">
            <w:pPr>
              <w:pStyle w:val="Normale1"/>
              <w:spacing w:after="0" w:line="240" w:lineRule="auto"/>
              <w:jc w:val="both"/>
              <w:rPr>
                <w:del w:id="431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32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17/08 Computer PLC: mancata registrazione portate.</w:delText>
              </w:r>
            </w:del>
          </w:p>
          <w:p w14:paraId="25392FC5" w14:textId="5D1F4687" w:rsidR="0068275B" w:rsidDel="00344159" w:rsidRDefault="0068275B">
            <w:pPr>
              <w:pStyle w:val="Normale1"/>
              <w:spacing w:after="0" w:line="240" w:lineRule="auto"/>
              <w:jc w:val="both"/>
              <w:rPr>
                <w:del w:id="433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34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Pompa di sollevamento acque grezze: intervento interruttore termico.</w:delText>
              </w:r>
            </w:del>
          </w:p>
          <w:p w14:paraId="221C9B4F" w14:textId="08626C3B" w:rsidR="00CC0577" w:rsidRDefault="0068275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35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Valvola acqua tecnica DB_VA2304 in discordanza, blocco lavaggi.</w:delText>
              </w:r>
            </w:del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436" w:author="Cinzia Da Ros" w:date="2020-10-10T19:34:00Z">
              <w:tcPr>
                <w:tcW w:w="587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3E7ED79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pretrattamenti con cadenza settimanale.</w:t>
            </w:r>
          </w:p>
          <w:p w14:paraId="232207BD" w14:textId="5A9EAEC8" w:rsidR="00FF3363" w:rsidRDefault="00B729A3">
            <w:pPr>
              <w:pStyle w:val="Normale1"/>
              <w:spacing w:after="0" w:line="240" w:lineRule="auto"/>
              <w:jc w:val="both"/>
              <w:rPr>
                <w:ins w:id="437" w:author="Cinzia Da Ros" w:date="2020-10-10T19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Sistema di adduzione aria: scarico condense con cadenza bisettimanale.</w:t>
            </w:r>
          </w:p>
          <w:p w14:paraId="14A40799" w14:textId="6360B9A4" w:rsidR="008500A3" w:rsidRDefault="008500A3">
            <w:pPr>
              <w:pStyle w:val="Normale1"/>
              <w:spacing w:after="0" w:line="240" w:lineRule="auto"/>
              <w:jc w:val="both"/>
              <w:rPr>
                <w:ins w:id="438" w:author="Cinzia Da Ros" w:date="2020-10-10T19:1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39" w:author="Cinzia Da Ros" w:date="2020-10-10T19:0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02/09 Pompa </w:t>
              </w:r>
            </w:ins>
            <w:ins w:id="440" w:author="Cinzia Da Ros" w:date="2020-10-10T19:1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caricamento ispessitore </w:t>
              </w:r>
            </w:ins>
            <w:ins w:id="441" w:author="Cinzia Da Ros" w:date="2020-10-10T19:0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EA_PC_1101: pulizia girante</w:t>
              </w:r>
            </w:ins>
            <w:ins w:id="442" w:author="Cinzia Da Ros" w:date="2020-10-10T19:1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, verifiche elettromeccaniche, avvio con tempo di funzionamento di 1 minut</w:t>
              </w:r>
            </w:ins>
            <w:ins w:id="443" w:author="Cinzia Da Ros" w:date="2020-10-10T19:1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i con controllo regolare esercizio.</w:t>
              </w:r>
            </w:ins>
          </w:p>
          <w:p w14:paraId="1C791B4B" w14:textId="4B4A66DC" w:rsidR="008500A3" w:rsidRDefault="008500A3">
            <w:pPr>
              <w:pStyle w:val="Normale1"/>
              <w:spacing w:after="0" w:line="240" w:lineRule="auto"/>
              <w:jc w:val="both"/>
              <w:rPr>
                <w:ins w:id="444" w:author="Cinzia Da Ros" w:date="2020-10-10T19:15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45" w:author="Cinzia Da Ros" w:date="2020-10-10T19:14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11/09 Pozzetto di sollevamento esterno: pulizia galleggianti</w:t>
              </w:r>
            </w:ins>
          </w:p>
          <w:p w14:paraId="51E78D85" w14:textId="643C357E" w:rsidR="008500A3" w:rsidRDefault="00745401">
            <w:pPr>
              <w:pStyle w:val="Normale1"/>
              <w:spacing w:after="0" w:line="240" w:lineRule="auto"/>
              <w:jc w:val="both"/>
              <w:rPr>
                <w:ins w:id="446" w:author="Cinzia Da Ros" w:date="2020-10-10T19:20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47" w:author="Cinzia Da Ros" w:date="2020-10-10T19:1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18/09</w:t>
              </w:r>
            </w:ins>
            <w:ins w:id="448" w:author="Cinzia Da Ros" w:date="2020-10-10T19:2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Impianto di illuminazione: sostituzione neon nel comparto pretrattamenti.</w:t>
              </w:r>
            </w:ins>
          </w:p>
          <w:p w14:paraId="74DD1C87" w14:textId="09FB81D3" w:rsidR="00745401" w:rsidRDefault="00745401">
            <w:pPr>
              <w:pStyle w:val="Normale1"/>
              <w:spacing w:after="0" w:line="240" w:lineRule="auto"/>
              <w:jc w:val="both"/>
              <w:rPr>
                <w:ins w:id="449" w:author="Cinzia Da Ros" w:date="2020-10-10T19:2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50" w:author="Cinzia Da Ros" w:date="2020-10-10T19:2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22/09 Mixer vasca di accumulo AA_AA_1101: pulizia elica</w:t>
              </w:r>
            </w:ins>
            <w:ins w:id="451" w:author="Cinzia Da Ros" w:date="2020-10-10T19:2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, </w:t>
              </w:r>
            </w:ins>
            <w:ins w:id="452" w:author="Cinzia Da Ros" w:date="2020-10-10T19:23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verifica taratura interruttore magnetotermico</w:t>
              </w:r>
            </w:ins>
            <w:ins w:id="453" w:author="Cinzia Da Ros" w:date="2020-10-10T19:2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. </w:t>
              </w:r>
            </w:ins>
          </w:p>
          <w:p w14:paraId="56E7E77F" w14:textId="44DA693D" w:rsidR="00745401" w:rsidRDefault="00745401">
            <w:pPr>
              <w:pStyle w:val="Normale1"/>
              <w:spacing w:after="0" w:line="240" w:lineRule="auto"/>
              <w:jc w:val="both"/>
              <w:rPr>
                <w:ins w:id="454" w:author="Cinzia Da Ros" w:date="2020-10-10T19:20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55" w:author="Cinzia Da Ros" w:date="2020-10-10T19:2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Misuratore di portata in uscita: pulizia contatti</w:t>
              </w:r>
            </w:ins>
            <w:ins w:id="456" w:author="Cinzia Da Ros" w:date="2020-10-10T19:2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,</w:t>
              </w:r>
            </w:ins>
            <w:ins w:id="457" w:author="Cinzia Da Ros" w:date="2020-10-10T19:2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ripristi</w:t>
              </w:r>
            </w:ins>
            <w:ins w:id="458" w:author="Cinzia Da Ros" w:date="2020-10-10T19:2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no regolare funzionamento e segnale al PLC.</w:t>
              </w:r>
            </w:ins>
          </w:p>
          <w:p w14:paraId="0BE3A787" w14:textId="44D80BF7" w:rsidR="00745401" w:rsidRDefault="00745401">
            <w:pPr>
              <w:pStyle w:val="Normale1"/>
              <w:spacing w:after="0" w:line="240" w:lineRule="auto"/>
              <w:jc w:val="both"/>
              <w:rPr>
                <w:ins w:id="459" w:author="Cinzia Da Ros" w:date="2020-10-10T19:27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60" w:author="Cinzia Da Ros" w:date="2020-10-10T19:2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23/09 Mixer vasca di accumulo AA_AA_1101: </w:t>
              </w:r>
            </w:ins>
            <w:ins w:id="461" w:author="Cinzia Da Ros" w:date="2020-10-10T19:24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sostituzione fusibili provvisori</w:t>
              </w:r>
            </w:ins>
            <w:ins w:id="462" w:author="Cinzia Da Ros" w:date="2020-10-10T19:2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e ripristino funzionamento.</w:t>
              </w:r>
            </w:ins>
          </w:p>
          <w:p w14:paraId="2F4FD4A1" w14:textId="0CEED1D6" w:rsidR="00344159" w:rsidRDefault="00344159">
            <w:pPr>
              <w:pStyle w:val="Normale1"/>
              <w:spacing w:after="0" w:line="240" w:lineRule="auto"/>
              <w:jc w:val="both"/>
              <w:rPr>
                <w:ins w:id="463" w:author="Cinzia Da Ros" w:date="2020-10-10T19:2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64" w:author="Cinzia Da Ros" w:date="2020-10-10T19:2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24/09 Pomp</w:t>
              </w:r>
            </w:ins>
            <w:ins w:id="465" w:author="Cinzia Da Ros" w:date="2020-10-10T19:2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e</w:t>
              </w:r>
            </w:ins>
            <w:ins w:id="466" w:author="Cinzia Da Ros" w:date="2020-10-10T19:2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al ripartitore dei biofiltri AA_PC_1101</w:t>
              </w:r>
            </w:ins>
            <w:ins w:id="467" w:author="Cinzia Da Ros" w:date="2020-10-10T19:2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e AA_PC_2101: ripristino funzionamento e corretto livello biofiltri.</w:t>
              </w:r>
            </w:ins>
          </w:p>
          <w:p w14:paraId="40F4C686" w14:textId="22AF918B" w:rsidR="00344159" w:rsidRDefault="00344159">
            <w:pPr>
              <w:pStyle w:val="Normale1"/>
              <w:spacing w:after="0" w:line="240" w:lineRule="auto"/>
              <w:jc w:val="both"/>
              <w:rPr>
                <w:ins w:id="468" w:author="Cinzia Da Ros" w:date="2020-10-10T19:2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69" w:author="Cinzia Da Ros" w:date="2020-10-10T19:2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Pulizia locali.</w:t>
              </w:r>
            </w:ins>
          </w:p>
          <w:p w14:paraId="446F369F" w14:textId="0F6CC897" w:rsidR="00344159" w:rsidRDefault="00344159">
            <w:pPr>
              <w:pStyle w:val="Normale1"/>
              <w:spacing w:after="0" w:line="240" w:lineRule="auto"/>
              <w:jc w:val="both"/>
              <w:rPr>
                <w:ins w:id="470" w:author="Cinzia Da Ros" w:date="2020-10-10T19:31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71" w:author="Cinzia Da Ros" w:date="2020-10-10T19:2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Sollevamento esterno, pozzetto: pulizia generale e dei galleggianti.</w:t>
              </w:r>
            </w:ins>
          </w:p>
          <w:p w14:paraId="58C92994" w14:textId="64338069" w:rsidR="008500A3" w:rsidDel="008500A3" w:rsidRDefault="00344159">
            <w:pPr>
              <w:pStyle w:val="Normale1"/>
              <w:spacing w:after="0" w:line="240" w:lineRule="auto"/>
              <w:jc w:val="both"/>
              <w:rPr>
                <w:del w:id="472" w:author="Cinzia Da Ros" w:date="2020-10-10T19:0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473" w:author="Cinzia Da Ros" w:date="2020-10-10T19:3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30/09 Pompe al ripartitore dei biofiltri AA_PC_1101 e AA_PC_1201: verifiche elettromeccaniche.</w:t>
              </w:r>
            </w:ins>
          </w:p>
          <w:p w14:paraId="1C62F8B6" w14:textId="4E4F8A74" w:rsidR="00705FA0" w:rsidDel="00344159" w:rsidRDefault="00705FA0">
            <w:pPr>
              <w:pStyle w:val="Normale1"/>
              <w:spacing w:after="0" w:line="240" w:lineRule="auto"/>
              <w:jc w:val="both"/>
              <w:rPr>
                <w:del w:id="474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75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03/08 Essiccatore aria servizi valvole/pistoni: installazione e ripristino funzionamento.</w:delText>
              </w:r>
            </w:del>
          </w:p>
          <w:p w14:paraId="20AB7EE7" w14:textId="599A1EE5" w:rsidR="00705FA0" w:rsidDel="00344159" w:rsidRDefault="00705FA0" w:rsidP="00705FA0">
            <w:pPr>
              <w:pStyle w:val="Normale1"/>
              <w:spacing w:after="0" w:line="240" w:lineRule="auto"/>
              <w:jc w:val="both"/>
              <w:rPr>
                <w:del w:id="476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77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Linea aria servizi valvole/pistoni: scarico condense.</w:delText>
              </w:r>
            </w:del>
          </w:p>
          <w:p w14:paraId="0FBC7D69" w14:textId="755683CD" w:rsidR="00705FA0" w:rsidDel="00344159" w:rsidRDefault="00705FA0" w:rsidP="00705FA0">
            <w:pPr>
              <w:pStyle w:val="Normale1"/>
              <w:spacing w:after="0" w:line="240" w:lineRule="auto"/>
              <w:jc w:val="both"/>
              <w:rPr>
                <w:del w:id="478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79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05/08 Linea aria servizi valvole/pistoni, riduttore di pressione: manutenzione, lubrificazione, sostituzione raccordi e regolatore di pressione.</w:delText>
              </w:r>
            </w:del>
          </w:p>
          <w:p w14:paraId="7E5EF3B5" w14:textId="676D13AF" w:rsidR="00705FA0" w:rsidDel="00344159" w:rsidRDefault="00705FA0" w:rsidP="00705FA0">
            <w:pPr>
              <w:pStyle w:val="Normale1"/>
              <w:spacing w:after="0" w:line="240" w:lineRule="auto"/>
              <w:jc w:val="both"/>
              <w:rPr>
                <w:del w:id="480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81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Ripristino controllo automatico del processo con PLC, verifica del corretto funzionamento.</w:delText>
              </w:r>
            </w:del>
          </w:p>
          <w:p w14:paraId="289D79AE" w14:textId="2F32D604" w:rsidR="00705FA0" w:rsidDel="00344159" w:rsidRDefault="00705FA0" w:rsidP="00705FA0">
            <w:pPr>
              <w:pStyle w:val="Normale1"/>
              <w:spacing w:after="0" w:line="240" w:lineRule="auto"/>
              <w:jc w:val="both"/>
              <w:rPr>
                <w:del w:id="482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83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06/08 Ciclo lavaggi: impostazione intervallo di 48 h.</w:delText>
              </w:r>
            </w:del>
          </w:p>
          <w:p w14:paraId="787F70BB" w14:textId="40DC4C71" w:rsidR="00705FA0" w:rsidDel="00344159" w:rsidRDefault="003C7C49" w:rsidP="00705FA0">
            <w:pPr>
              <w:pStyle w:val="Normale1"/>
              <w:spacing w:after="0" w:line="240" w:lineRule="auto"/>
              <w:jc w:val="both"/>
              <w:rPr>
                <w:del w:id="484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85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10/08 Pompa acque fangose: installazione e verifiche elettromeccaniche</w:delText>
              </w:r>
              <w:r w:rsidR="00F34FBC"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, avvio e controllo corretto funzionamento.</w:delText>
              </w:r>
            </w:del>
          </w:p>
          <w:p w14:paraId="7C290E41" w14:textId="61E061DC" w:rsidR="00F34FBC" w:rsidDel="00344159" w:rsidRDefault="00F34FBC" w:rsidP="00705FA0">
            <w:pPr>
              <w:pStyle w:val="Normale1"/>
              <w:spacing w:after="0" w:line="240" w:lineRule="auto"/>
              <w:jc w:val="both"/>
              <w:rPr>
                <w:del w:id="486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87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Valvola </w:delText>
              </w:r>
              <w:r w:rsidR="0068275B"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alimentazione aria lavaggio </w:delText>
              </w:r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DB2207: sostituzione o-ring</w:delText>
              </w:r>
            </w:del>
          </w:p>
          <w:p w14:paraId="611D0599" w14:textId="6B0EFBAC" w:rsidR="00705FA0" w:rsidDel="00344159" w:rsidRDefault="0068275B">
            <w:pPr>
              <w:pStyle w:val="Normale1"/>
              <w:spacing w:after="0" w:line="240" w:lineRule="auto"/>
              <w:jc w:val="both"/>
              <w:rPr>
                <w:del w:id="488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89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Valvole acqua tecnica DB_VA1104, DB_VA2104, DB_VA2204, DB_VA2304: verifica del corretto funzionamento.</w:delText>
              </w:r>
            </w:del>
          </w:p>
          <w:p w14:paraId="58A8830E" w14:textId="5AC5EB7E" w:rsidR="0068275B" w:rsidDel="00344159" w:rsidRDefault="0068275B">
            <w:pPr>
              <w:pStyle w:val="Normale1"/>
              <w:spacing w:after="0" w:line="240" w:lineRule="auto"/>
              <w:jc w:val="both"/>
              <w:rPr>
                <w:del w:id="490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91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11/08 Pozzetto di sollevamento acque grezze: pulizia elettrolivelli.</w:delText>
              </w:r>
            </w:del>
          </w:p>
          <w:p w14:paraId="4DE592D5" w14:textId="67EF6110" w:rsidR="0068275B" w:rsidDel="00344159" w:rsidRDefault="0068275B">
            <w:pPr>
              <w:pStyle w:val="Normale1"/>
              <w:spacing w:after="0" w:line="240" w:lineRule="auto"/>
              <w:jc w:val="both"/>
              <w:rPr>
                <w:del w:id="492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93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14/08 Computer PLC: riavvio con opzioni avanzate.</w:delText>
              </w:r>
            </w:del>
          </w:p>
          <w:p w14:paraId="14702651" w14:textId="75F618B0" w:rsidR="0068275B" w:rsidDel="00344159" w:rsidRDefault="0068275B">
            <w:pPr>
              <w:pStyle w:val="Normale1"/>
              <w:spacing w:after="0" w:line="240" w:lineRule="auto"/>
              <w:jc w:val="both"/>
              <w:rPr>
                <w:del w:id="494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95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17/08 Pompa di sollevamento acque grezze: avvio e verifica del corretto funzionamento</w:delText>
              </w:r>
            </w:del>
          </w:p>
          <w:p w14:paraId="65F6CA14" w14:textId="0368509A" w:rsidR="0068275B" w:rsidDel="00344159" w:rsidRDefault="0068275B">
            <w:pPr>
              <w:pStyle w:val="Normale1"/>
              <w:spacing w:after="0" w:line="240" w:lineRule="auto"/>
              <w:jc w:val="both"/>
              <w:rPr>
                <w:del w:id="496" w:author="Cinzia Da Ros" w:date="2020-10-10T19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97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Valvola acqua tecnica DB_VA2304: ripristino corretto funzionamento.</w:delText>
              </w:r>
            </w:del>
          </w:p>
          <w:p w14:paraId="17656BA2" w14:textId="26D22293" w:rsidR="00FF3363" w:rsidRDefault="0068275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498" w:author="Cinzia Da Ros" w:date="2020-10-10T19:33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25/08 Pozzetto di sollevamento acque grezze: pulizia elettrolivelli.</w:delText>
              </w:r>
            </w:del>
            <w:del w:id="499" w:author="Cinzia Da Ros" w:date="2020-10-10T19:34:00Z">
              <w:r w:rsidDel="0034415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</w:delText>
              </w:r>
            </w:del>
          </w:p>
        </w:tc>
      </w:tr>
      <w:tr w:rsidR="00CC0577" w:rsidRPr="00B9794B" w14:paraId="3AE74A41" w14:textId="77777777" w:rsidTr="00754A21">
        <w:tblPrEx>
          <w:tblW w:w="22283" w:type="dxa"/>
          <w:tblInd w:w="70" w:type="dxa"/>
          <w:tblLook w:val="0600" w:firstRow="0" w:lastRow="0" w:firstColumn="0" w:lastColumn="0" w:noHBand="1" w:noVBand="1"/>
          <w:tblPrExChange w:id="500" w:author="Cinzia Da Ros" w:date="2020-10-13T14:32:00Z">
            <w:tblPrEx>
              <w:tblW w:w="22283" w:type="dxa"/>
              <w:tblInd w:w="70" w:type="dxa"/>
              <w:tblLook w:val="0600" w:firstRow="0" w:lastRow="0" w:firstColumn="0" w:lastColumn="0" w:noHBand="1" w:noVBand="1"/>
            </w:tblPrEx>
          </w:tblPrExChange>
        </w:tblPrEx>
        <w:trPr>
          <w:trHeight w:val="4670"/>
          <w:trPrChange w:id="501" w:author="Cinzia Da Ros" w:date="2020-10-13T14:32:00Z">
            <w:trPr>
              <w:gridBefore w:val="1"/>
              <w:trHeight w:val="1250"/>
            </w:trPr>
          </w:trPrChange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502" w:author="Cinzia Da Ros" w:date="2020-10-13T14:32:00Z">
              <w:tcPr>
                <w:tcW w:w="105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0B5D997F" w14:textId="77777777" w:rsidR="00FF3363" w:rsidRPr="00B9794B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DOMD01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503" w:author="Cinzia Da Ros" w:date="2020-10-13T14:32:00Z">
              <w:tcPr>
                <w:tcW w:w="1528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20D65DA7" w14:textId="77777777" w:rsidR="00FF3363" w:rsidRPr="00B9794B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Domegge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504" w:author="Cinzia Da Ros" w:date="2020-10-13T14:32:00Z">
              <w:tcPr>
                <w:tcW w:w="1629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5AD39234" w14:textId="77777777" w:rsidR="00FF3363" w:rsidRPr="00B9794B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Piani di Vallesella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505" w:author="Cinzia Da Ros" w:date="2020-10-13T14:32:00Z">
              <w:tcPr>
                <w:tcW w:w="6321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019CBA1F" w14:textId="77777777" w:rsidR="00FF3363" w:rsidRPr="00B9794B" w:rsidRDefault="00B729A3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749CF9F2" w14:textId="77777777" w:rsidR="00FF3363" w:rsidRPr="00B9794B" w:rsidRDefault="00B729A3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506" w:author="Cinzia Da Ros" w:date="2020-10-13T14:32:00Z">
              <w:tcPr>
                <w:tcW w:w="5882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72FAEE91" w14:textId="1D249EA8" w:rsidR="00E51F79" w:rsidRDefault="00E51F79" w:rsidP="00B9794B">
            <w:pPr>
              <w:pStyle w:val="Normale1"/>
              <w:spacing w:after="0" w:line="240" w:lineRule="auto"/>
              <w:rPr>
                <w:ins w:id="507" w:author="Cinzia Da Ros" w:date="2020-10-07T15:0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508" w:author="Cinzia Da Ros" w:date="2020-10-07T15:0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03/09 Ingresso fognatura: presenz</w:t>
              </w:r>
            </w:ins>
            <w:ins w:id="509" w:author="Cinzia Da Ros" w:date="2020-10-07T15:0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a sabbie, parziale sfioro.</w:t>
              </w:r>
            </w:ins>
          </w:p>
          <w:p w14:paraId="53C1D13F" w14:textId="3D6B1758" w:rsidR="00171EFC" w:rsidDel="00E51F79" w:rsidRDefault="00E51F79" w:rsidP="00B9794B">
            <w:pPr>
              <w:pStyle w:val="Normale1"/>
              <w:spacing w:after="0" w:line="240" w:lineRule="auto"/>
              <w:rPr>
                <w:del w:id="510" w:author="Cinzia Da Ros" w:date="2020-10-07T15:1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511" w:author="Cinzia Da Ros" w:date="2020-10-07T15:1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</w:t>
              </w:r>
            </w:ins>
            <w:ins w:id="512" w:author="Cinzia Da Ros" w:date="2020-10-07T15:1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8/09 Fermo impianto causa scatto differenziale in occasione di intense precipitazioni.</w:t>
              </w:r>
            </w:ins>
            <w:del w:id="513" w:author="Cinzia Da Ros" w:date="2020-10-07T15:13:00Z">
              <w:r w:rsidR="00C85029" w:rsidDel="00E51F7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18/08 Vasca di denitrificazione, mixer n.2: rottura cavo di acciaio</w:delText>
              </w:r>
            </w:del>
          </w:p>
          <w:p w14:paraId="54FD31C3" w14:textId="24A3DD3C" w:rsidR="00C85029" w:rsidRPr="00B9794B" w:rsidDel="00E51F79" w:rsidRDefault="00C85029" w:rsidP="00B9794B">
            <w:pPr>
              <w:pStyle w:val="Normale1"/>
              <w:spacing w:after="0" w:line="240" w:lineRule="auto"/>
              <w:rPr>
                <w:del w:id="514" w:author="Cinzia Da Ros" w:date="2020-10-07T15:1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515" w:author="Cinzia Da Ros" w:date="2020-10-07T15:13:00Z">
              <w:r w:rsidDel="00E51F7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26/08 Vasca di denitrificazione, mixer n.2: rottura cavo di acciaio e catena di sicurezza. Mixer bloccato </w:delText>
              </w:r>
            </w:del>
            <w:ins w:id="516" w:author="Stivens Bellumat" w:date="2020-09-16T16:04:00Z">
              <w:del w:id="517" w:author="Cinzia Da Ros" w:date="2020-10-07T15:13:00Z">
                <w:r w:rsidR="00AB6875" w:rsidDel="00E51F79">
                  <w:rPr>
                    <w:rFonts w:ascii="Arial" w:eastAsia="Arial" w:hAnsi="Arial" w:cs="Arial"/>
                    <w:color w:val="4F81BD" w:themeColor="accent1"/>
                    <w:sz w:val="20"/>
                    <w:szCs w:val="20"/>
                  </w:rPr>
                  <w:delText>(</w:delText>
                </w:r>
              </w:del>
            </w:ins>
            <w:del w:id="518" w:author="Cinzia Da Ros" w:date="2020-10-07T15:13:00Z">
              <w:r w:rsidDel="00E51F7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immerso</w:delText>
              </w:r>
            </w:del>
            <w:ins w:id="519" w:author="Stivens Bellumat" w:date="2020-09-16T16:04:00Z">
              <w:del w:id="520" w:author="Cinzia Da Ros" w:date="2020-10-07T15:13:00Z">
                <w:r w:rsidR="00AB6875" w:rsidDel="00E51F79">
                  <w:rPr>
                    <w:rFonts w:ascii="Arial" w:eastAsia="Arial" w:hAnsi="Arial" w:cs="Arial"/>
                    <w:color w:val="4F81BD" w:themeColor="accent1"/>
                    <w:sz w:val="20"/>
                    <w:szCs w:val="20"/>
                  </w:rPr>
                  <w:delText>) su palo precedentemente danneggiato</w:delText>
                </w:r>
              </w:del>
            </w:ins>
            <w:del w:id="521" w:author="Cinzia Da Ros" w:date="2020-10-07T15:13:00Z">
              <w:r w:rsidDel="00E51F7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.</w:delText>
              </w:r>
            </w:del>
          </w:p>
          <w:p w14:paraId="452DAC14" w14:textId="4D853CAC" w:rsidR="00FF3363" w:rsidRPr="00B9794B" w:rsidRDefault="00FF3363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522" w:author="Cinzia Da Ros" w:date="2020-10-13T14:32:00Z">
              <w:tcPr>
                <w:tcW w:w="587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042F67B1" w14:textId="77777777" w:rsidR="00FF3363" w:rsidDel="00973F82" w:rsidRDefault="00B729A3" w:rsidP="00B9794B">
            <w:pPr>
              <w:pStyle w:val="Normale1"/>
              <w:spacing w:after="0" w:line="240" w:lineRule="auto"/>
              <w:rPr>
                <w:del w:id="523" w:author="Stivens Bellumat" w:date="2020-10-15T14:00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a ogni visita.</w:t>
            </w:r>
          </w:p>
          <w:p w14:paraId="1575EAA0" w14:textId="77777777" w:rsidR="00973F82" w:rsidRPr="00B9794B" w:rsidRDefault="00973F82" w:rsidP="00B9794B">
            <w:pPr>
              <w:pStyle w:val="Normale1"/>
              <w:spacing w:after="0" w:line="240" w:lineRule="auto"/>
              <w:rPr>
                <w:ins w:id="524" w:author="Stivens Bellumat" w:date="2020-10-15T14:00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</w:p>
          <w:p w14:paraId="29A99E69" w14:textId="5CF10695" w:rsidR="00FF3363" w:rsidRPr="00B9794B" w:rsidRDefault="00973F82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525" w:author="Stivens Bellumat" w:date="2020-10-15T14:0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Comparto denitrificazione: f</w:t>
              </w:r>
            </w:ins>
            <w:del w:id="526" w:author="Stivens Bellumat" w:date="2020-10-15T14:00:00Z">
              <w:r w:rsidR="00B729A3" w:rsidRPr="00B9794B" w:rsidDel="00973F8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F</w:delText>
              </w:r>
            </w:del>
            <w:r w:rsidR="00B729A3"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requente pulizia dell’elica del mixer e della girante della pompa per trasferimento fanghi da vasca di denitrificazione a vasca di ossidazione.</w:t>
            </w:r>
          </w:p>
          <w:p w14:paraId="6D6CF9F4" w14:textId="124C4D33" w:rsidR="00171EFC" w:rsidRDefault="00171EFC" w:rsidP="00C85029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Disidratazione al bisogno.</w:t>
            </w:r>
          </w:p>
          <w:p w14:paraId="1D014FAB" w14:textId="6B82028F" w:rsidR="00C85029" w:rsidRDefault="00E51F79" w:rsidP="00C85029">
            <w:pPr>
              <w:pStyle w:val="Normale1"/>
              <w:spacing w:after="0" w:line="240" w:lineRule="auto"/>
              <w:rPr>
                <w:ins w:id="527" w:author="Cinzia Da Ros" w:date="2020-10-07T15:07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528" w:author="Cinzia Da Ros" w:date="2020-10-07T15:0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02/09</w:t>
              </w:r>
            </w:ins>
            <w:del w:id="529" w:author="Cinzia Da Ros" w:date="2020-10-07T15:07:00Z">
              <w:r w:rsidR="00C85029" w:rsidDel="00E51F7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05/08</w:delText>
              </w:r>
            </w:del>
            <w:r w:rsidR="00C8502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Vasca denitrificazione, mixer: pulizia elic</w:t>
            </w:r>
            <w:ins w:id="530" w:author="Cinzia Da Ros" w:date="2020-10-07T15:0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a</w:t>
              </w:r>
            </w:ins>
            <w:del w:id="531" w:author="Cinzia Da Ros" w:date="2020-10-07T15:07:00Z">
              <w:r w:rsidR="00C85029" w:rsidDel="00E51F7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he</w:delText>
              </w:r>
            </w:del>
            <w:r w:rsidR="00C8502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78CDE147" w14:textId="63EA7E0B" w:rsidR="00E51F79" w:rsidRDefault="00E51F79" w:rsidP="00C85029">
            <w:pPr>
              <w:pStyle w:val="Normale1"/>
              <w:spacing w:after="0" w:line="240" w:lineRule="auto"/>
              <w:rPr>
                <w:ins w:id="532" w:author="Cinzia Da Ros" w:date="2020-10-07T15:0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533" w:author="Cinzia Da Ros" w:date="2020-10-07T15:0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07/09 Ingresso fognatura: asporto sabbie.</w:t>
              </w:r>
            </w:ins>
          </w:p>
          <w:p w14:paraId="24BCC4EE" w14:textId="32CCDD8C" w:rsidR="00E51F79" w:rsidRDefault="00E51F79" w:rsidP="00C85029">
            <w:pPr>
              <w:pStyle w:val="Normale1"/>
              <w:spacing w:after="0" w:line="240" w:lineRule="auto"/>
              <w:rPr>
                <w:ins w:id="534" w:author="Cinzia Da Ros" w:date="2020-10-07T15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535" w:author="Cinzia Da Ros" w:date="2020-10-07T15:0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14/09 Vasca denitrificazione, mixer: pulizia elica.</w:t>
              </w:r>
            </w:ins>
          </w:p>
          <w:p w14:paraId="785C0139" w14:textId="20755ADD" w:rsidR="00E51F79" w:rsidDel="00E51F79" w:rsidRDefault="00E51F79" w:rsidP="00C85029">
            <w:pPr>
              <w:pStyle w:val="Normale1"/>
              <w:spacing w:after="0" w:line="240" w:lineRule="auto"/>
              <w:rPr>
                <w:del w:id="536" w:author="Cinzia Da Ros" w:date="2020-10-07T15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</w:p>
          <w:p w14:paraId="36115B17" w14:textId="1030A192" w:rsidR="00C85029" w:rsidDel="00E51F79" w:rsidRDefault="00C85029" w:rsidP="00C85029">
            <w:pPr>
              <w:pStyle w:val="Normale1"/>
              <w:spacing w:after="0" w:line="240" w:lineRule="auto"/>
              <w:rPr>
                <w:del w:id="537" w:author="Cinzia Da Ros" w:date="2020-10-07T15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538" w:author="Cinzia Da Ros" w:date="2020-10-07T15:09:00Z">
              <w:r w:rsidDel="00E51F7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18/08 Vasca di denitrificazione, mixer n.2: ripristino cavo di acciaio.</w:delText>
              </w:r>
            </w:del>
          </w:p>
          <w:p w14:paraId="626128C8" w14:textId="5751887E" w:rsidR="00C85029" w:rsidRPr="00B9794B" w:rsidDel="00E51F79" w:rsidRDefault="00C85029" w:rsidP="00C85029">
            <w:pPr>
              <w:pStyle w:val="Normale1"/>
              <w:spacing w:after="0" w:line="240" w:lineRule="auto"/>
              <w:rPr>
                <w:del w:id="539" w:author="Cinzia Da Ros" w:date="2020-10-07T15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540" w:author="Cinzia Da Ros" w:date="2020-10-07T15:09:00Z">
              <w:r w:rsidDel="00E51F79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24/08 Fornitura acido peracetico.</w:delText>
              </w:r>
            </w:del>
          </w:p>
          <w:p w14:paraId="4F2A44E8" w14:textId="639CB26C" w:rsidR="00C85029" w:rsidDel="00E51F79" w:rsidRDefault="00C85029" w:rsidP="00C85029">
            <w:pPr>
              <w:pStyle w:val="Normale1"/>
              <w:spacing w:after="0" w:line="240" w:lineRule="auto"/>
              <w:rPr>
                <w:del w:id="541" w:author="Cinzia Da Ros" w:date="2020-10-07T15:0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542" w:author="Cinzia Da Ros" w:date="2020-10-07T15:09:00Z">
              <w:r w:rsidDel="00E51F7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26/08 Vasca di denitrificazione, mixer n.2: spegnimento.</w:delText>
              </w:r>
            </w:del>
          </w:p>
          <w:p w14:paraId="083E9EA9" w14:textId="77777777" w:rsidR="00FF3363" w:rsidRDefault="00C85029" w:rsidP="009F446C">
            <w:pPr>
              <w:pStyle w:val="Normale1"/>
              <w:spacing w:after="0" w:line="240" w:lineRule="auto"/>
              <w:rPr>
                <w:ins w:id="543" w:author="Cinzia Da Ros" w:date="2020-10-07T15:10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544" w:author="Cinzia Da Ros" w:date="2020-10-07T15:09:00Z">
              <w:r w:rsidDel="00E51F7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31/08 </w:delText>
              </w:r>
            </w:del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Vasca di denitrificazione</w:t>
            </w:r>
            <w:ins w:id="545" w:author="Cinzia Da Ros" w:date="2020-10-07T15:09:00Z">
              <w:r w:rsidR="00E51F7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, </w:t>
              </w:r>
            </w:ins>
            <w:del w:id="546" w:author="Cinzia Da Ros" w:date="2020-10-07T15:09:00Z">
              <w:r w:rsidDel="00E51F7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: posizionato </w:delText>
              </w:r>
            </w:del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pompa </w:t>
            </w:r>
            <w:ins w:id="547" w:author="Stivens Bellumat" w:date="2020-09-16T16:05:00Z">
              <w:r w:rsidR="00AB687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portatile</w:t>
              </w:r>
            </w:ins>
            <w:del w:id="548" w:author="Stivens Bellumat" w:date="2020-09-16T16:05:00Z">
              <w:r w:rsidDel="00AB687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volante</w:delText>
              </w:r>
            </w:del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per rilanciare fango in vasca di ossidazione</w:t>
            </w:r>
            <w:ins w:id="549" w:author="Cinzia Da Ros" w:date="2020-10-07T15:09:00Z">
              <w:r w:rsidR="00E51F7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: pulizia girante e riposizi</w:t>
              </w:r>
            </w:ins>
            <w:ins w:id="550" w:author="Cinzia Da Ros" w:date="2020-10-07T15:10:00Z">
              <w:r w:rsidR="00E51F7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onamento.</w:t>
              </w:r>
            </w:ins>
            <w:del w:id="551" w:author="Cinzia Da Ros" w:date="2020-10-07T15:09:00Z">
              <w:r w:rsidR="00171EFC" w:rsidRPr="00B9794B" w:rsidDel="00E51F7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.</w:delText>
              </w:r>
            </w:del>
          </w:p>
          <w:p w14:paraId="7B1DEA3E" w14:textId="77777777" w:rsidR="00E51F79" w:rsidRDefault="00E51F79" w:rsidP="009F446C">
            <w:pPr>
              <w:pStyle w:val="Normale1"/>
              <w:spacing w:after="0" w:line="240" w:lineRule="auto"/>
              <w:rPr>
                <w:ins w:id="552" w:author="Cinzia Da Ros" w:date="2020-10-07T15:10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553" w:author="Cinzia Da Ros" w:date="2020-10-07T15:1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21/09 Soffiante: controllo livello olio</w:t>
              </w:r>
            </w:ins>
          </w:p>
          <w:p w14:paraId="56ADEB10" w14:textId="5BD62F3E" w:rsidR="00E51F79" w:rsidRDefault="00E51F79" w:rsidP="009F446C">
            <w:pPr>
              <w:pStyle w:val="Normale1"/>
              <w:spacing w:after="0" w:line="240" w:lineRule="auto"/>
              <w:rPr>
                <w:ins w:id="554" w:author="Cinzia Da Ros" w:date="2020-10-07T15:10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555" w:author="Cinzia Da Ros" w:date="2020-10-07T15:1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24/09 Sedimentatore finale: pulizia sfiori.</w:t>
              </w:r>
            </w:ins>
          </w:p>
          <w:p w14:paraId="001EAA16" w14:textId="77777777" w:rsidR="00E51F79" w:rsidRDefault="00E51F79" w:rsidP="009F446C">
            <w:pPr>
              <w:pStyle w:val="Normale1"/>
              <w:spacing w:after="0" w:line="240" w:lineRule="auto"/>
              <w:rPr>
                <w:ins w:id="556" w:author="Cinzia Da Ros" w:date="2020-10-07T15:12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557" w:author="Cinzia Da Ros" w:date="2020-10-07T15:1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28/09 Riavvio impianto e verifica corretto funzionamento di tutti i comparti.</w:t>
              </w:r>
            </w:ins>
          </w:p>
          <w:p w14:paraId="4726D950" w14:textId="77777777" w:rsidR="00E51F79" w:rsidRDefault="00E51F79" w:rsidP="00E51F79">
            <w:pPr>
              <w:pStyle w:val="Normale1"/>
              <w:spacing w:after="0" w:line="240" w:lineRule="auto"/>
              <w:rPr>
                <w:ins w:id="558" w:author="Cinzia Da Ros" w:date="2020-10-07T15:12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559" w:author="Cinzia Da Ros" w:date="2020-10-07T15:1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29/09 Vasca denitrificazione, mixer: pulizia elica.</w:t>
              </w:r>
            </w:ins>
          </w:p>
          <w:p w14:paraId="2B2A115D" w14:textId="77777777" w:rsidR="00E51F79" w:rsidRDefault="00E51F79" w:rsidP="00E51F79">
            <w:pPr>
              <w:pStyle w:val="Normale1"/>
              <w:spacing w:after="0" w:line="240" w:lineRule="auto"/>
              <w:rPr>
                <w:ins w:id="560" w:author="Cinzia Da Ros" w:date="2020-10-07T15:12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561" w:author="Cinzia Da Ros" w:date="2020-10-07T15:1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Vasca di denitrificazione, pompa portatile per rilanciare fango in vasca di ossidazione: pulizia girante e riposizionamento.</w:t>
              </w:r>
            </w:ins>
          </w:p>
          <w:p w14:paraId="5A39E21B" w14:textId="77777777" w:rsidR="00E51F79" w:rsidRDefault="00E51F79" w:rsidP="00E51F79">
            <w:pPr>
              <w:pStyle w:val="Normale1"/>
              <w:spacing w:after="0" w:line="240" w:lineRule="auto"/>
              <w:rPr>
                <w:ins w:id="562" w:author="Cinzia Da Ros" w:date="2020-10-07T15:12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563" w:author="Cinzia Da Ros" w:date="2020-10-07T15:1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30/09</w:t>
              </w:r>
              <w:r>
                <w:t xml:space="preserve"> </w:t>
              </w:r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Vasca denitrificazione, mixer: pulizia elica.</w:t>
              </w:r>
            </w:ins>
          </w:p>
          <w:p w14:paraId="00C5AF6B" w14:textId="17F39AF7" w:rsidR="00E51F79" w:rsidRPr="00E51F79" w:rsidRDefault="00E51F79" w:rsidP="00E51F79">
            <w:pPr>
              <w:pStyle w:val="Normale1"/>
              <w:spacing w:after="0" w:line="240" w:lineRule="auto"/>
              <w:rPr>
                <w:rPrChange w:id="564" w:author="Cinzia Da Ros" w:date="2020-10-07T15:12:00Z">
                  <w:rPr>
                    <w:rFonts w:ascii="Arial" w:eastAsia="Arial" w:hAnsi="Arial" w:cs="Arial"/>
                    <w:color w:val="4F81BD" w:themeColor="accent1"/>
                    <w:sz w:val="20"/>
                    <w:szCs w:val="20"/>
                  </w:rPr>
                </w:rPrChange>
              </w:rPr>
            </w:pPr>
            <w:ins w:id="565" w:author="Cinzia Da Ros" w:date="2020-10-07T15:1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Pozzetto fanghi di ricircolo: pulizia telescopica.</w:t>
              </w:r>
            </w:ins>
          </w:p>
        </w:tc>
      </w:tr>
      <w:tr w:rsidR="00FF3363" w14:paraId="6818EF9E" w14:textId="77777777" w:rsidTr="00F65E07">
        <w:trPr>
          <w:trHeight w:val="4283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863CC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LOND01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979A8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CCEC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Capoluogo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4F98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valori nella norma.</w:t>
            </w:r>
          </w:p>
          <w:p w14:paraId="08B5FB41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valori nella norma.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4911A" w14:textId="77777777" w:rsidR="00FF3363" w:rsidRDefault="00FF336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</w:p>
          <w:p w14:paraId="50DCAB7F" w14:textId="478C17D7" w:rsidR="00FF3363" w:rsidRDefault="00683790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20/07 </w:t>
            </w:r>
            <w:del w:id="566" w:author="Cinzia Da Ros" w:date="2020-10-05T10:55:00Z">
              <w:r w:rsidDel="00D9580D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Pompa carroponte sedimentatore finale: intervento interruttore termico.</w:delText>
              </w:r>
            </w:del>
            <w:ins w:id="567" w:author="Cinzia Da Ros" w:date="2020-10-05T10:55:00Z">
              <w:r w:rsidR="00D9580D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PL</w:t>
              </w:r>
            </w:ins>
            <w:ins w:id="568" w:author="Cinzia Da Ros" w:date="2020-10-05T10:56:00Z">
              <w:r w:rsidR="00D9580D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C: ore lavoro griglia non coerenti. </w:t>
              </w:r>
            </w:ins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C00AD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Pulizie varie e controllo impianto ad ogni visita.</w:t>
            </w:r>
          </w:p>
          <w:p w14:paraId="2DA2C903" w14:textId="68D3920B" w:rsidR="00FF3363" w:rsidRDefault="00B729A3">
            <w:pPr>
              <w:spacing w:after="0" w:line="240" w:lineRule="auto"/>
              <w:jc w:val="both"/>
              <w:rPr>
                <w:ins w:id="569" w:author="Cinzia Da Ros" w:date="2020-10-05T10:5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Regolare pulizia dei pretrattamenti, spillo acque madri dall’ispessitore e supero fanghi. Asporto fanghi al bisogno</w:t>
            </w:r>
            <w:ins w:id="570" w:author="Cinzia Da Ros" w:date="2020-10-05T10:51:00Z">
              <w:r w:rsidR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028F2A32" w14:textId="77777777" w:rsidR="00D9580D" w:rsidRDefault="00D9580D" w:rsidP="00D9580D">
            <w:pPr>
              <w:spacing w:after="0" w:line="240" w:lineRule="auto"/>
              <w:jc w:val="both"/>
              <w:rPr>
                <w:ins w:id="571" w:author="Cinzia Da Ros" w:date="2020-10-05T10:53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572" w:author="Cinzia Da Ros" w:date="2020-10-05T10:53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02/09 Sedimentatore finale: pulizia profilo Thomson e canaletta.</w:t>
              </w:r>
            </w:ins>
          </w:p>
          <w:p w14:paraId="17969288" w14:textId="38182065" w:rsidR="00D9580D" w:rsidRDefault="00D9580D">
            <w:pPr>
              <w:spacing w:after="0" w:line="240" w:lineRule="auto"/>
              <w:jc w:val="both"/>
              <w:rPr>
                <w:ins w:id="573" w:author="Cinzia Da Ros" w:date="2020-10-05T10:54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574" w:author="Cinzia Da Ros" w:date="2020-10-05T10:53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Comparto pretrattamenti: </w:t>
              </w:r>
            </w:ins>
            <w:ins w:id="575" w:author="Cinzia Da Ros" w:date="2020-10-05T10:54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pulizia griglia, </w:t>
              </w:r>
            </w:ins>
            <w:ins w:id="576" w:author="Cinzia Da Ros" w:date="2020-10-05T10:57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dissabbiatore</w:t>
              </w:r>
            </w:ins>
            <w:ins w:id="577" w:author="Cinzia Da Ros" w:date="2020-10-05T10:54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/disoleatore</w:t>
              </w:r>
            </w:ins>
          </w:p>
          <w:p w14:paraId="47AE64D5" w14:textId="77777777" w:rsidR="00D9580D" w:rsidRDefault="00D9580D" w:rsidP="00D9580D">
            <w:pPr>
              <w:spacing w:after="0" w:line="240" w:lineRule="auto"/>
              <w:jc w:val="both"/>
              <w:rPr>
                <w:ins w:id="578" w:author="Cinzia Da Ros" w:date="2020-10-05T10:54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579" w:author="Cinzia Da Ros" w:date="2020-10-05T10:54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07/09 Sedimentatore finale: pulizia profilo Thomson e canaletta.</w:t>
              </w:r>
            </w:ins>
          </w:p>
          <w:p w14:paraId="60F45452" w14:textId="77777777" w:rsidR="00D9580D" w:rsidRDefault="00D9580D" w:rsidP="00D9580D">
            <w:pPr>
              <w:spacing w:after="0" w:line="240" w:lineRule="auto"/>
              <w:jc w:val="both"/>
              <w:rPr>
                <w:ins w:id="580" w:author="Cinzia Da Ros" w:date="2020-10-05T10:55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581" w:author="Cinzia Da Ros" w:date="2020-10-05T10:55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14/09 Sedimentatore finale: pulizia profilo Thomson e canaletta.</w:t>
              </w:r>
            </w:ins>
          </w:p>
          <w:p w14:paraId="4D28AD05" w14:textId="15CE4852" w:rsidR="00D9580D" w:rsidRDefault="00D9580D" w:rsidP="00D9580D">
            <w:pPr>
              <w:spacing w:after="0" w:line="240" w:lineRule="auto"/>
              <w:jc w:val="both"/>
              <w:rPr>
                <w:ins w:id="582" w:author="Cinzia Da Ros" w:date="2020-10-05T10:57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583" w:author="Cinzia Da Ros" w:date="2020-10-05T10:56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16/09 Comparto pretrattamenti: pulizia griglia, </w:t>
              </w:r>
            </w:ins>
            <w:ins w:id="584" w:author="Cinzia Da Ros" w:date="2020-10-05T10:57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dissabbiatore</w:t>
              </w:r>
            </w:ins>
            <w:ins w:id="585" w:author="Cinzia Da Ros" w:date="2020-10-05T10:56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/disoleatore</w:t>
              </w:r>
            </w:ins>
            <w:ins w:id="586" w:author="Cinzia Da Ros" w:date="2020-10-05T10:57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25B9280A" w14:textId="27B2BFF7" w:rsidR="00D9580D" w:rsidRDefault="00D9580D" w:rsidP="00D9580D">
            <w:pPr>
              <w:spacing w:after="0" w:line="240" w:lineRule="auto"/>
              <w:jc w:val="both"/>
              <w:rPr>
                <w:ins w:id="587" w:author="Cinzia Da Ros" w:date="2020-10-05T10:57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588" w:author="Cinzia Da Ros" w:date="2020-10-05T10:57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Soffiante a servizio dei pretrattamenti: </w:t>
              </w:r>
            </w:ins>
            <w:ins w:id="589" w:author="Cinzia Da Ros" w:date="2020-10-05T10:58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controlli livello olio, </w:t>
              </w:r>
            </w:ins>
            <w:ins w:id="590" w:author="Cinzia Da Ros" w:date="2020-10-05T10:57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scambio CR05 con CR04.</w:t>
              </w:r>
            </w:ins>
          </w:p>
          <w:p w14:paraId="4391379E" w14:textId="28FD9276" w:rsidR="00D9580D" w:rsidRDefault="00D9580D" w:rsidP="00D9580D">
            <w:pPr>
              <w:spacing w:after="0" w:line="240" w:lineRule="auto"/>
              <w:jc w:val="both"/>
              <w:rPr>
                <w:ins w:id="591" w:author="Cinzia Da Ros" w:date="2020-10-05T10:56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592" w:author="Cinzia Da Ros" w:date="2020-10-05T10:58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Soffiante processo biologico: controllo livello olio.</w:t>
              </w:r>
            </w:ins>
          </w:p>
          <w:p w14:paraId="20039427" w14:textId="77777777" w:rsidR="00D9580D" w:rsidRDefault="00D9580D" w:rsidP="00D9580D">
            <w:pPr>
              <w:spacing w:after="0" w:line="240" w:lineRule="auto"/>
              <w:jc w:val="both"/>
              <w:rPr>
                <w:ins w:id="593" w:author="Cinzia Da Ros" w:date="2020-10-05T10:59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594" w:author="Cinzia Da Ros" w:date="2020-10-05T10:58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21/09</w:t>
              </w:r>
            </w:ins>
            <w:ins w:id="595" w:author="Cinzia Da Ros" w:date="2020-10-05T10:59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 Sedimentatore finale: pulizia profilo Thomson e canaletta.</w:t>
              </w:r>
            </w:ins>
          </w:p>
          <w:p w14:paraId="445768D2" w14:textId="77777777" w:rsidR="00D9580D" w:rsidRDefault="00D9580D" w:rsidP="00D9580D">
            <w:pPr>
              <w:spacing w:after="0" w:line="240" w:lineRule="auto"/>
              <w:jc w:val="both"/>
              <w:rPr>
                <w:ins w:id="596" w:author="Cinzia Da Ros" w:date="2020-10-05T10:59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597" w:author="Cinzia Da Ros" w:date="2020-10-05T10:59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Comparto pretrattamenti: pulizia griglia, dissabbiatore/disoleatore</w:t>
              </w:r>
            </w:ins>
          </w:p>
          <w:p w14:paraId="67C03205" w14:textId="18A43463" w:rsidR="00D9580D" w:rsidDel="00D9580D" w:rsidRDefault="00D9580D">
            <w:pPr>
              <w:spacing w:after="0" w:line="240" w:lineRule="auto"/>
              <w:jc w:val="both"/>
              <w:rPr>
                <w:del w:id="598" w:author="Cinzia Da Ros" w:date="2020-10-05T11:0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599" w:author="Cinzia Da Ros" w:date="2020-10-05T10:59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24/09 Pozzetto soll.to iniziale: pulizia galleggianti</w:t>
              </w:r>
            </w:ins>
            <w:ins w:id="600" w:author="Cinzia Da Ros" w:date="2020-10-05T11:00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 e generale</w:t>
              </w:r>
            </w:ins>
            <w:ins w:id="601" w:author="Cinzia Da Ros" w:date="2020-10-05T11:01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1785C71F" w14:textId="27BC9B5E" w:rsidR="00275D62" w:rsidDel="00D9580D" w:rsidRDefault="00275D62">
            <w:pPr>
              <w:spacing w:after="0" w:line="240" w:lineRule="auto"/>
              <w:jc w:val="both"/>
              <w:rPr>
                <w:del w:id="602" w:author="Cinzia Da Ros" w:date="2020-10-05T11:0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603" w:author="Cinzia Da Ros" w:date="2020-10-05T11:01:00Z">
              <w:r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05/08 Misuratore di portata: inversione cavi e misura segnale analogico uscita</w:delText>
              </w:r>
            </w:del>
            <w:ins w:id="604" w:author="Stivens Bellumat" w:date="2020-09-16T16:05:00Z">
              <w:del w:id="605" w:author="Cinzia Da Ros" w:date="2020-10-05T11:01:00Z">
                <w:r w:rsidR="00AB6875" w:rsidDel="00D9580D">
                  <w:rPr>
                    <w:rFonts w:ascii="Arial" w:eastAsia="Times New Roman" w:hAnsi="Arial" w:cs="Arial"/>
                    <w:color w:val="4F81BD" w:themeColor="accent1"/>
                    <w:sz w:val="20"/>
                    <w:szCs w:val="20"/>
                  </w:rPr>
                  <w:delText xml:space="preserve"> x ARPAV</w:delText>
                </w:r>
              </w:del>
            </w:ins>
            <w:del w:id="606" w:author="Cinzia Da Ros" w:date="2020-10-05T11:01:00Z">
              <w:r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. Verifica del corretto funzionamento con tecnici ARPAV.</w:delText>
              </w:r>
            </w:del>
          </w:p>
          <w:p w14:paraId="6C61FADB" w14:textId="06E0E548" w:rsidR="00BB502A" w:rsidDel="00D9580D" w:rsidRDefault="00BB502A">
            <w:pPr>
              <w:spacing w:after="0" w:line="240" w:lineRule="auto"/>
              <w:jc w:val="both"/>
              <w:rPr>
                <w:del w:id="607" w:author="Cinzia Da Ros" w:date="2020-10-05T11:0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608" w:author="Cinzia Da Ros" w:date="2020-10-05T11:01:00Z">
              <w:r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Asporto vaglio</w:delText>
              </w:r>
            </w:del>
          </w:p>
          <w:p w14:paraId="59063B99" w14:textId="4E085468" w:rsidR="00FF3363" w:rsidDel="00D9580D" w:rsidRDefault="00275D62">
            <w:pPr>
              <w:spacing w:after="0" w:line="240" w:lineRule="auto"/>
              <w:jc w:val="both"/>
              <w:rPr>
                <w:del w:id="609" w:author="Cinzia Da Ros" w:date="2020-10-05T11:0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610" w:author="Cinzia Da Ros" w:date="2020-10-05T11:01:00Z">
              <w:r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06/08</w:delText>
              </w:r>
              <w:r w:rsidR="00B729A3"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 xml:space="preserve"> </w:delText>
              </w:r>
            </w:del>
            <w:del w:id="611" w:author="Cinzia Da Ros" w:date="2020-10-05T10:53:00Z">
              <w:r w:rsidR="00B729A3"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Sedimentatore finale: pulizia profilo Thomson e canaletta.</w:delText>
              </w:r>
            </w:del>
          </w:p>
          <w:p w14:paraId="238333EB" w14:textId="42D19453" w:rsidR="00275D62" w:rsidDel="00D9580D" w:rsidRDefault="00275D62">
            <w:pPr>
              <w:spacing w:after="0" w:line="240" w:lineRule="auto"/>
              <w:jc w:val="both"/>
              <w:rPr>
                <w:del w:id="612" w:author="Cinzia Da Ros" w:date="2020-10-05T11:0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613" w:author="Cinzia Da Ros" w:date="2020-10-05T11:01:00Z">
              <w:r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Pulizia locale comparto pretrattamenti.</w:delText>
              </w:r>
            </w:del>
          </w:p>
          <w:p w14:paraId="193D36B5" w14:textId="3DE6DB13" w:rsidR="00275D62" w:rsidDel="00D9580D" w:rsidRDefault="00275D62">
            <w:pPr>
              <w:spacing w:after="0" w:line="240" w:lineRule="auto"/>
              <w:jc w:val="both"/>
              <w:rPr>
                <w:del w:id="614" w:author="Cinzia Da Ros" w:date="2020-10-05T11:0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615" w:author="Cinzia Da Ros" w:date="2020-10-05T11:01:00Z">
              <w:r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10/08 Sedimentatore finale: pulizia profilo Thomson e canaletta.</w:delText>
              </w:r>
            </w:del>
          </w:p>
          <w:p w14:paraId="04E8C657" w14:textId="0EE45658" w:rsidR="00275D62" w:rsidDel="00D9580D" w:rsidRDefault="00275D62">
            <w:pPr>
              <w:spacing w:after="0" w:line="240" w:lineRule="auto"/>
              <w:jc w:val="both"/>
              <w:rPr>
                <w:del w:id="616" w:author="Cinzia Da Ros" w:date="2020-10-05T11:0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617" w:author="Cinzia Da Ros" w:date="2020-10-05T11:01:00Z">
              <w:r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12/08 Sistema di adduzione aria: sfiato condense.</w:delText>
              </w:r>
            </w:del>
          </w:p>
          <w:p w14:paraId="7AAB0266" w14:textId="54B1AED5" w:rsidR="00275D62" w:rsidDel="00D9580D" w:rsidRDefault="00275D62">
            <w:pPr>
              <w:spacing w:after="0" w:line="240" w:lineRule="auto"/>
              <w:jc w:val="both"/>
              <w:rPr>
                <w:del w:id="618" w:author="Cinzia Da Ros" w:date="2020-10-05T11:0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619" w:author="Cinzia Da Ros" w:date="2020-10-05T11:01:00Z">
              <w:r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Sonde in linea: controllo taratura e pulizia.</w:delText>
              </w:r>
            </w:del>
          </w:p>
          <w:p w14:paraId="65901B35" w14:textId="073E39FC" w:rsidR="00275D62" w:rsidDel="00D9580D" w:rsidRDefault="00275D62">
            <w:pPr>
              <w:spacing w:after="0" w:line="240" w:lineRule="auto"/>
              <w:jc w:val="both"/>
              <w:rPr>
                <w:del w:id="620" w:author="Cinzia Da Ros" w:date="2020-10-05T11:0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621" w:author="Cinzia Da Ros" w:date="2020-10-05T11:01:00Z">
              <w:r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14/08 Sedimentatore finale: pulizia profilo Thomson e canaletta.</w:delText>
              </w:r>
            </w:del>
          </w:p>
          <w:p w14:paraId="6B0BD40A" w14:textId="1EC38D76" w:rsidR="00275D62" w:rsidDel="00D9580D" w:rsidRDefault="00275D62">
            <w:pPr>
              <w:spacing w:after="0" w:line="240" w:lineRule="auto"/>
              <w:jc w:val="both"/>
              <w:rPr>
                <w:del w:id="622" w:author="Cinzia Da Ros" w:date="2020-10-05T11:0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623" w:author="Cinzia Da Ros" w:date="2020-10-05T11:01:00Z">
              <w:r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19/08 Sedimentatore finale: pulizia profilo Thomson e canaletta.</w:delText>
              </w:r>
            </w:del>
          </w:p>
          <w:p w14:paraId="73D9D93B" w14:textId="67DC5F15" w:rsidR="00275D62" w:rsidDel="00D9580D" w:rsidRDefault="00275D62">
            <w:pPr>
              <w:spacing w:after="0" w:line="240" w:lineRule="auto"/>
              <w:jc w:val="both"/>
              <w:rPr>
                <w:del w:id="624" w:author="Cinzia Da Ros" w:date="2020-10-05T11:0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625" w:author="Cinzia Da Ros" w:date="2020-10-05T11:01:00Z">
              <w:r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25/08 Soffiante per processo biologico CR03: controllo livello olio, cinghie, misura degli assorbimenti nella norma, verifica depressione in aspirazione e pressione di mandata, pulizia filtro.</w:delText>
              </w:r>
            </w:del>
          </w:p>
          <w:p w14:paraId="6CDC9CC8" w14:textId="71E8E51F" w:rsidR="00275D62" w:rsidDel="00D9580D" w:rsidRDefault="00275D62">
            <w:pPr>
              <w:spacing w:after="0" w:line="240" w:lineRule="auto"/>
              <w:jc w:val="both"/>
              <w:rPr>
                <w:del w:id="626" w:author="Cinzia Da Ros" w:date="2020-10-05T11:0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627" w:author="Cinzia Da Ros" w:date="2020-10-05T11:01:00Z">
              <w:r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28/08 Sfalcio erba.</w:delText>
              </w:r>
            </w:del>
          </w:p>
          <w:p w14:paraId="755E8DA2" w14:textId="04D9542D" w:rsidR="00275D62" w:rsidDel="00D9580D" w:rsidRDefault="00275D62">
            <w:pPr>
              <w:spacing w:after="0" w:line="240" w:lineRule="auto"/>
              <w:jc w:val="both"/>
              <w:rPr>
                <w:del w:id="628" w:author="Cinzia Da Ros" w:date="2020-10-05T11:0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629" w:author="Cinzia Da Ros" w:date="2020-10-05T11:01:00Z">
              <w:r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Svuotamento vasca floculazione</w:delText>
              </w:r>
            </w:del>
            <w:ins w:id="630" w:author="Stivens Bellumat" w:date="2020-09-16T16:05:00Z">
              <w:del w:id="631" w:author="Cinzia Da Ros" w:date="2020-10-05T11:01:00Z">
                <w:r w:rsidR="00AB6875" w:rsidDel="00D9580D">
                  <w:rPr>
                    <w:rFonts w:ascii="Arial" w:eastAsia="Times New Roman" w:hAnsi="Arial" w:cs="Arial"/>
                    <w:color w:val="4F81BD" w:themeColor="accent1"/>
                    <w:sz w:val="20"/>
                    <w:szCs w:val="20"/>
                  </w:rPr>
                  <w:delText>flocculazione</w:delText>
                </w:r>
              </w:del>
            </w:ins>
            <w:del w:id="632" w:author="Cinzia Da Ros" w:date="2020-10-05T11:01:00Z">
              <w:r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 xml:space="preserve"> con pompa </w:delText>
              </w:r>
            </w:del>
            <w:ins w:id="633" w:author="Stivens Bellumat" w:date="2020-09-16T16:06:00Z">
              <w:del w:id="634" w:author="Cinzia Da Ros" w:date="2020-10-05T11:01:00Z">
                <w:r w:rsidR="00AB6875" w:rsidDel="00D9580D">
                  <w:rPr>
                    <w:rFonts w:ascii="Arial" w:eastAsia="Times New Roman" w:hAnsi="Arial" w:cs="Arial"/>
                    <w:color w:val="4F81BD" w:themeColor="accent1"/>
                    <w:sz w:val="20"/>
                    <w:szCs w:val="20"/>
                  </w:rPr>
                  <w:delText>portatile</w:delText>
                </w:r>
              </w:del>
            </w:ins>
            <w:del w:id="635" w:author="Cinzia Da Ros" w:date="2020-10-05T11:01:00Z">
              <w:r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volante.</w:delText>
              </w:r>
            </w:del>
          </w:p>
          <w:p w14:paraId="5EBAF177" w14:textId="0004BC1A" w:rsidR="00275D62" w:rsidDel="00D9580D" w:rsidRDefault="00275D62">
            <w:pPr>
              <w:spacing w:after="0" w:line="240" w:lineRule="auto"/>
              <w:jc w:val="both"/>
              <w:rPr>
                <w:del w:id="636" w:author="Cinzia Da Ros" w:date="2020-10-05T11:0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637" w:author="Cinzia Da Ros" w:date="2020-10-05T11:01:00Z">
              <w:r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31/08 Sedimentatore finale: pulizia profilo Thomson e canaletta.</w:delText>
              </w:r>
            </w:del>
          </w:p>
          <w:p w14:paraId="2883EC9C" w14:textId="1BF9BE4A" w:rsidR="00FF3363" w:rsidRDefault="00275D6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638" w:author="Cinzia Da Ros" w:date="2020-10-05T11:01:00Z">
              <w:r w:rsidDel="00D9580D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Comparto pretrattamenti: pulizia generale</w:delText>
              </w:r>
              <w:r w:rsidR="0036394A" w:rsidDel="00D9580D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.</w:delText>
              </w:r>
            </w:del>
          </w:p>
        </w:tc>
      </w:tr>
      <w:tr w:rsidR="00FF3363" w14:paraId="27FF77E4" w14:textId="77777777" w:rsidTr="00AD7780">
        <w:tblPrEx>
          <w:tblW w:w="22283" w:type="dxa"/>
          <w:tblInd w:w="70" w:type="dxa"/>
          <w:tblLook w:val="0600" w:firstRow="0" w:lastRow="0" w:firstColumn="0" w:lastColumn="0" w:noHBand="1" w:noVBand="1"/>
          <w:tblPrExChange w:id="639" w:author="Cinzia Da Ros" w:date="2020-10-07T15:29:00Z">
            <w:tblPrEx>
              <w:tblW w:w="22283" w:type="dxa"/>
              <w:tblInd w:w="70" w:type="dxa"/>
              <w:tblLook w:val="0600" w:firstRow="0" w:lastRow="0" w:firstColumn="0" w:lastColumn="0" w:noHBand="1" w:noVBand="1"/>
            </w:tblPrEx>
          </w:tblPrExChange>
        </w:tblPrEx>
        <w:trPr>
          <w:trHeight w:val="3365"/>
          <w:trPrChange w:id="640" w:author="Cinzia Da Ros" w:date="2020-10-07T15:29:00Z">
            <w:trPr>
              <w:gridBefore w:val="1"/>
              <w:trHeight w:val="1583"/>
            </w:trPr>
          </w:trPrChange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641" w:author="Cinzia Da Ros" w:date="2020-10-07T15:29:00Z">
              <w:tcPr>
                <w:tcW w:w="105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FAD5D29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CASD02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642" w:author="Cinzia Da Ros" w:date="2020-10-07T15:29:00Z">
              <w:tcPr>
                <w:tcW w:w="1528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58DBC2C9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643" w:author="Cinzia Da Ros" w:date="2020-10-07T15:29:00Z">
              <w:tcPr>
                <w:tcW w:w="1629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01CC9182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Codissago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644" w:author="Cinzia Da Ros" w:date="2020-10-07T15:29:00Z">
              <w:tcPr>
                <w:tcW w:w="6321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FF6DEB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5CCA54E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645" w:author="Cinzia Da Ros" w:date="2020-10-07T15:29:00Z">
              <w:tcPr>
                <w:tcW w:w="5882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75B17198" w14:textId="1A5449EC" w:rsidR="0016329E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Griglia automatica necessita di manutenzione straordinaria attualmente quasi inservibile.</w:t>
            </w:r>
          </w:p>
          <w:p w14:paraId="07463802" w14:textId="6C56E156" w:rsidR="004474A8" w:rsidDel="0016329E" w:rsidRDefault="004474A8">
            <w:pPr>
              <w:pStyle w:val="Normale1"/>
              <w:spacing w:after="0" w:line="240" w:lineRule="auto"/>
              <w:jc w:val="both"/>
              <w:rPr>
                <w:del w:id="646" w:author="Cinzia Da Ros" w:date="2020-10-07T15:22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647" w:author="Cinzia Da Ros" w:date="2020-10-07T15:22:00Z">
              <w:r w:rsidDel="0016329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03-04/08 </w:delText>
              </w:r>
              <w:r w:rsidR="008D231B" w:rsidRPr="00B9794B" w:rsidDel="0016329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Fermo impianto causa sbalzo di tensione ENEL</w:delText>
              </w:r>
              <w:r w:rsidR="008D231B" w:rsidDel="0016329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.</w:delText>
              </w:r>
            </w:del>
          </w:p>
          <w:p w14:paraId="592793D5" w14:textId="7080E804" w:rsidR="00A11107" w:rsidRDefault="008D231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648" w:author="Cinzia Da Ros" w:date="2020-10-07T15:22:00Z">
              <w:r w:rsidDel="0016329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27/08</w:delText>
              </w:r>
            </w:del>
            <w:ins w:id="649" w:author="Cinzia Da Ros" w:date="2020-10-07T15:22:00Z">
              <w:r w:rsidR="0016329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07/09</w:t>
              </w:r>
            </w:ins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Pompa soll.to iniziale n.2: intervento</w:t>
            </w:r>
            <w:r w:rsidR="00BD7CE7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interruttore termico.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650" w:author="Cinzia Da Ros" w:date="2020-10-07T15:29:00Z">
              <w:tcPr>
                <w:tcW w:w="587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5E5F2686" w14:textId="5D37679B" w:rsidR="00FF3363" w:rsidRDefault="00B729A3" w:rsidP="009F446C">
            <w:pPr>
              <w:pStyle w:val="Normale1"/>
              <w:spacing w:before="120"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Controllo funzionamento griglia automatica ogni visita.</w:t>
            </w:r>
          </w:p>
          <w:p w14:paraId="662389DE" w14:textId="5912B032" w:rsidR="004474A8" w:rsidDel="0016329E" w:rsidRDefault="004474A8" w:rsidP="009F446C">
            <w:pPr>
              <w:pStyle w:val="Normale1"/>
              <w:spacing w:after="0" w:line="240" w:lineRule="auto"/>
              <w:jc w:val="both"/>
              <w:rPr>
                <w:del w:id="651" w:author="Cinzia Da Ros" w:date="2020-10-07T15:22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652" w:author="Cinzia Da Ros" w:date="2020-10-07T15:22:00Z">
              <w:r w:rsidDel="0016329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03-04/08 Riavvio impianto e verifica corretto funzionamento di tutti i comparti.</w:delText>
              </w:r>
            </w:del>
          </w:p>
          <w:p w14:paraId="79CB1320" w14:textId="4B2F4DAE" w:rsidR="004474A8" w:rsidDel="0016329E" w:rsidRDefault="004474A8" w:rsidP="009F446C">
            <w:pPr>
              <w:pStyle w:val="Normale1"/>
              <w:spacing w:after="0" w:line="240" w:lineRule="auto"/>
              <w:jc w:val="both"/>
              <w:rPr>
                <w:del w:id="653" w:author="Cinzia Da Ros" w:date="2020-10-07T15:22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654" w:author="Cinzia Da Ros" w:date="2020-10-07T15:22:00Z">
              <w:r w:rsidDel="0016329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06/08 </w:delText>
              </w:r>
              <w:r w:rsidR="008D231B" w:rsidDel="0016329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Ingresso e p</w:delText>
              </w:r>
              <w:r w:rsidDel="0016329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ozzetto sollevamento inziale: pulizia</w:delText>
              </w:r>
              <w:r w:rsidR="008D231B" w:rsidDel="0016329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.</w:delText>
              </w:r>
            </w:del>
          </w:p>
          <w:p w14:paraId="361B632B" w14:textId="39919F52" w:rsidR="008D231B" w:rsidRDefault="00BD7CE7" w:rsidP="009F446C">
            <w:pPr>
              <w:pStyle w:val="Normale1"/>
              <w:spacing w:after="0" w:line="240" w:lineRule="auto"/>
              <w:jc w:val="both"/>
              <w:rPr>
                <w:ins w:id="655" w:author="Cinzia Da Ros" w:date="2020-10-07T15:22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656" w:author="Cinzia Da Ros" w:date="2020-10-07T15:22:00Z">
              <w:r w:rsidDel="0016329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27/08</w:delText>
              </w:r>
            </w:del>
            <w:ins w:id="657" w:author="Cinzia Da Ros" w:date="2020-10-07T15:22:00Z">
              <w:r w:rsidR="0016329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07/09</w:t>
              </w:r>
            </w:ins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Pompa soll.to iniziale n.2: pulizia girante e </w:t>
            </w:r>
            <w:del w:id="658" w:author="Cinzia Da Ros" w:date="2020-10-07T15:25:00Z">
              <w:r w:rsidDel="0016329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ripristino</w:delText>
              </w:r>
            </w:del>
            <w:del w:id="659" w:author="Cinzia Da Ros" w:date="2020-10-07T15:24:00Z">
              <w:r w:rsidDel="0016329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corretto funzionamento.</w:delText>
              </w:r>
            </w:del>
            <w:ins w:id="660" w:author="Cinzia Da Ros" w:date="2020-10-07T15:26:00Z">
              <w:r w:rsidR="0016329E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scambiata con pompa n.1.</w:t>
              </w:r>
            </w:ins>
          </w:p>
          <w:p w14:paraId="22631185" w14:textId="056FA07A" w:rsidR="0016329E" w:rsidRDefault="0016329E" w:rsidP="009F446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661" w:author="Cinzia Da Ros" w:date="2020-10-07T15:2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14/</w:t>
              </w:r>
            </w:ins>
            <w:ins w:id="662" w:author="Cinzia Da Ros" w:date="2020-10-07T15:23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09 Soffiante di riserva: controlli elettromeccanici, verifica del corretto funzionamento</w:t>
              </w:r>
            </w:ins>
          </w:p>
          <w:p w14:paraId="3C6854BA" w14:textId="77777777" w:rsidR="00FF3363" w:rsidRDefault="0016329E">
            <w:pPr>
              <w:pStyle w:val="Normale1"/>
              <w:spacing w:after="0" w:line="240" w:lineRule="auto"/>
              <w:jc w:val="both"/>
              <w:rPr>
                <w:ins w:id="663" w:author="Cinzia Da Ros" w:date="2020-10-07T15:2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664" w:author="Cinzia Da Ros" w:date="2020-10-07T15:24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17/09 </w:t>
              </w:r>
            </w:ins>
            <w:ins w:id="665" w:author="Cinzia Da Ros" w:date="2020-10-07T15:2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Pompa soll.to iniziale n.2: sollevata e rimossa per revisione.</w:t>
              </w:r>
            </w:ins>
          </w:p>
          <w:p w14:paraId="4DCC19AA" w14:textId="77777777" w:rsidR="00AD7780" w:rsidRDefault="00AD7780">
            <w:pPr>
              <w:pStyle w:val="Normale1"/>
              <w:spacing w:after="0" w:line="240" w:lineRule="auto"/>
              <w:jc w:val="both"/>
              <w:rPr>
                <w:ins w:id="666" w:author="Cinzia Da Ros" w:date="2020-10-07T15:27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667" w:author="Cinzia Da Ros" w:date="2020-10-07T15:26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23/09 Pulizia locali di servizio e </w:t>
              </w:r>
            </w:ins>
            <w:ins w:id="668" w:author="Cinzia Da Ros" w:date="2020-10-07T15:27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locale soffianti.</w:t>
              </w:r>
            </w:ins>
          </w:p>
          <w:p w14:paraId="2A01756B" w14:textId="77777777" w:rsidR="00AD7780" w:rsidRDefault="00AD7780">
            <w:pPr>
              <w:pStyle w:val="Normale1"/>
              <w:spacing w:after="0" w:line="240" w:lineRule="auto"/>
              <w:jc w:val="both"/>
              <w:rPr>
                <w:ins w:id="669" w:author="Cinzia Da Ros" w:date="2020-10-07T15:27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670" w:author="Cinzia Da Ros" w:date="2020-10-07T15:27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25/09 Soffianti: controllo livello olio.</w:t>
              </w:r>
            </w:ins>
          </w:p>
          <w:p w14:paraId="3D4490F6" w14:textId="77777777" w:rsidR="00AD7780" w:rsidRDefault="00AD7780">
            <w:pPr>
              <w:pStyle w:val="Normale1"/>
              <w:spacing w:after="0" w:line="240" w:lineRule="auto"/>
              <w:jc w:val="both"/>
              <w:rPr>
                <w:ins w:id="671" w:author="Cinzia Da Ros" w:date="2020-10-07T15:2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672" w:author="Cinzia Da Ros" w:date="2020-10-07T15:28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Comparto pretrattamenti, griglia a pettine: lubrificazione parti meccaniche.</w:t>
              </w:r>
            </w:ins>
          </w:p>
          <w:p w14:paraId="2A20EE09" w14:textId="3BAFC0CE" w:rsidR="00AD7780" w:rsidRDefault="00AD7780">
            <w:pPr>
              <w:pStyle w:val="Normale1"/>
              <w:spacing w:after="0" w:line="240" w:lineRule="auto"/>
              <w:jc w:val="both"/>
              <w:rPr>
                <w:ins w:id="673" w:author="Cinzia Da Ros" w:date="2020-10-07T15:2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674" w:author="Cinzia Da Ros" w:date="2020-10-07T15:28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28/09 </w:t>
              </w:r>
            </w:ins>
            <w:ins w:id="675" w:author="Stivens Bellumat" w:date="2020-10-15T14:01:00Z">
              <w:r w:rsidR="00973F8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Strada</w:t>
              </w:r>
            </w:ins>
            <w:ins w:id="676" w:author="Cinzia Da Ros" w:date="2020-10-07T15:28:00Z">
              <w:del w:id="677" w:author="Stivens Bellumat" w:date="2020-10-15T14:01:00Z">
                <w:r w:rsidDel="00973F82">
                  <w:rPr>
                    <w:rFonts w:ascii="Arial" w:eastAsia="Times New Roman" w:hAnsi="Arial" w:cs="Arial"/>
                    <w:color w:val="4F81BD" w:themeColor="accent1"/>
                    <w:sz w:val="20"/>
                    <w:szCs w:val="20"/>
                  </w:rPr>
                  <w:delText>Via</w:delText>
                </w:r>
              </w:del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 di accesso al depuratore: potatura</w:t>
              </w:r>
            </w:ins>
            <w:ins w:id="678" w:author="Stivens Bellumat" w:date="2020-10-15T14:01:00Z">
              <w:r w:rsidR="00973F8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 piante</w:t>
              </w:r>
            </w:ins>
            <w:ins w:id="679" w:author="Cinzia Da Ros" w:date="2020-10-07T15:28:00Z">
              <w:del w:id="680" w:author="Stivens Bellumat" w:date="2020-10-15T14:01:00Z">
                <w:r w:rsidDel="00973F82">
                  <w:rPr>
                    <w:rFonts w:ascii="Arial" w:eastAsia="Times New Roman" w:hAnsi="Arial" w:cs="Arial"/>
                    <w:color w:val="4F81BD" w:themeColor="accent1"/>
                    <w:sz w:val="20"/>
                    <w:szCs w:val="20"/>
                  </w:rPr>
                  <w:delText xml:space="preserve"> arbusti</w:delText>
                </w:r>
              </w:del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01189B03" w14:textId="6D91F29F" w:rsidR="00AD7780" w:rsidRDefault="00AD7780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681" w:author="Cinzia Da Ros" w:date="2020-10-07T15:29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30/09 Comparto pretrattamenti: asporto sabbie.</w:t>
              </w:r>
            </w:ins>
          </w:p>
        </w:tc>
      </w:tr>
      <w:tr w:rsidR="00FF3363" w14:paraId="6DD930DC" w14:textId="77777777" w:rsidTr="00F65E07">
        <w:trPr>
          <w:trHeight w:val="98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72958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LOND03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9C6D6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DC1D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Dogna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333C6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 </w:t>
            </w:r>
          </w:p>
          <w:p w14:paraId="3765E96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uscita: non c’è uscita 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9C828" w14:textId="3CDF5EA9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Non è installato misuratore di portata.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083BE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Pulizie varie a ogni visita.</w:t>
            </w:r>
          </w:p>
          <w:p w14:paraId="3A53A08D" w14:textId="77777777" w:rsidR="00FF3363" w:rsidRDefault="00B729A3">
            <w:pPr>
              <w:pStyle w:val="Normale1"/>
              <w:spacing w:after="0" w:line="240" w:lineRule="auto"/>
              <w:jc w:val="both"/>
              <w:rPr>
                <w:ins w:id="682" w:author="Cinzia Da Ros" w:date="2020-10-07T15:30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Pulizia 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settimanale 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parto pretrattamenti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0895459B" w14:textId="77777777" w:rsidR="00AD7780" w:rsidRDefault="00AD7780">
            <w:pPr>
              <w:pStyle w:val="Normale1"/>
              <w:spacing w:after="0" w:line="240" w:lineRule="auto"/>
              <w:jc w:val="both"/>
              <w:rPr>
                <w:ins w:id="683" w:author="Cinzia Da Ros" w:date="2020-10-07T15:30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684" w:author="Cinzia Da Ros" w:date="2020-10-07T15:3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30/09 Comparto pretrattamenti: asporto sabbie.</w:t>
              </w:r>
            </w:ins>
          </w:p>
          <w:p w14:paraId="2F410E95" w14:textId="4F39E447" w:rsidR="00AD7780" w:rsidRDefault="00AD778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685" w:author="Cinzia Da Ros" w:date="2020-10-07T15:3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Sedimentatore finale: pulizia sfiori e rimozione cappellaccio.</w:t>
              </w:r>
            </w:ins>
          </w:p>
        </w:tc>
      </w:tr>
      <w:tr w:rsidR="00FF3363" w14:paraId="101DC6ED" w14:textId="77777777" w:rsidTr="009F446C">
        <w:trPr>
          <w:trHeight w:val="1097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453B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LOND04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D888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C4B9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Fortogna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D76F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</w:t>
            </w:r>
          </w:p>
          <w:p w14:paraId="2D69ACA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19B72" w14:textId="61CE75E3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uoriuscita di parte del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refluo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, da condotta interrata,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in occasione di intense piogge 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54C44" w14:textId="5F7A2D5C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Pulizie varie a ogni visita.</w:t>
            </w:r>
          </w:p>
          <w:p w14:paraId="26C33703" w14:textId="77777777" w:rsidR="0016329E" w:rsidRDefault="0016329E">
            <w:pPr>
              <w:pStyle w:val="Normale1"/>
              <w:spacing w:after="0" w:line="240" w:lineRule="auto"/>
              <w:jc w:val="both"/>
              <w:rPr>
                <w:ins w:id="686" w:author="Cinzia Da Ros" w:date="2020-10-07T15:17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687" w:author="Cinzia Da Ros" w:date="2020-10-07T15:1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25/09 Biodisco, motoriduttore: lubrificazione parti meccaniche</w:t>
              </w:r>
            </w:ins>
          </w:p>
          <w:p w14:paraId="3601E8A0" w14:textId="77777777" w:rsidR="00FF3363" w:rsidRDefault="0016329E">
            <w:pPr>
              <w:pStyle w:val="Normale1"/>
              <w:spacing w:after="0" w:line="240" w:lineRule="auto"/>
              <w:jc w:val="both"/>
              <w:rPr>
                <w:ins w:id="688" w:author="Cinzia Da Ros" w:date="2020-10-07T15:1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689" w:author="Cinzia Da Ros" w:date="2020-10-07T15:1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Comparto pretrattamenti, griglia automa</w:t>
              </w:r>
            </w:ins>
            <w:ins w:id="690" w:author="Cinzia Da Ros" w:date="2020-10-07T15:1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tica: lubrificazione parti meccaniche.</w:t>
              </w:r>
            </w:ins>
            <w:del w:id="691" w:author="Cinzia Da Ros" w:date="2020-10-07T15:16:00Z">
              <w:r w:rsidR="00703101" w:rsidDel="00E51F7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27-28/08 </w:delText>
              </w:r>
            </w:del>
            <w:ins w:id="692" w:author="Stivens Bellumat" w:date="2020-09-16T16:07:00Z">
              <w:del w:id="693" w:author="Cinzia Da Ros" w:date="2020-10-07T15:16:00Z">
                <w:r w:rsidR="00AB6875" w:rsidDel="00E51F79">
                  <w:rPr>
                    <w:rFonts w:ascii="Arial" w:eastAsia="Arial" w:hAnsi="Arial" w:cs="Arial"/>
                    <w:color w:val="4F81BD" w:themeColor="accent1"/>
                    <w:sz w:val="20"/>
                    <w:szCs w:val="20"/>
                  </w:rPr>
                  <w:delText>S</w:delText>
                </w:r>
              </w:del>
            </w:ins>
            <w:del w:id="694" w:author="Cinzia Da Ros" w:date="2020-10-07T15:16:00Z">
              <w:r w:rsidR="00754156" w:rsidDel="00E51F7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Area esterna: sfalcio erba.</w:delText>
              </w:r>
            </w:del>
          </w:p>
          <w:p w14:paraId="0AE6F9C5" w14:textId="77777777" w:rsidR="0016329E" w:rsidRDefault="0016329E">
            <w:pPr>
              <w:pStyle w:val="Normale1"/>
              <w:spacing w:after="0" w:line="240" w:lineRule="auto"/>
              <w:jc w:val="both"/>
              <w:rPr>
                <w:ins w:id="695" w:author="Cinzia Da Ros" w:date="2020-10-07T15:1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696" w:author="Cinzia Da Ros" w:date="2020-10-07T15:1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28/09 Biodisco, motoriduttore: controllo livello olio.</w:t>
              </w:r>
            </w:ins>
          </w:p>
          <w:p w14:paraId="271FF599" w14:textId="1EC5182F" w:rsidR="0016329E" w:rsidRDefault="0016329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697" w:author="Cinzia Da Ros" w:date="2020-10-07T15:1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30/09 </w:t>
              </w:r>
            </w:ins>
            <w:ins w:id="698" w:author="Cinzia Da Ros" w:date="2020-10-07T15:2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Comparto pretrattamenti</w:t>
              </w:r>
            </w:ins>
            <w:ins w:id="699" w:author="Cinzia Da Ros" w:date="2020-10-07T15:1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: asporto sabbie.</w:t>
              </w:r>
            </w:ins>
          </w:p>
        </w:tc>
      </w:tr>
      <w:tr w:rsidR="00FF3363" w14:paraId="7866D651" w14:textId="77777777" w:rsidTr="00F65E07">
        <w:trPr>
          <w:trHeight w:val="144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52B7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CASD04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25FD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441A7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Podenzoi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78F7E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valore di carico in ingresso elevato tipico di fognatura corta</w:t>
            </w:r>
          </w:p>
          <w:p w14:paraId="2588A253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valori allo scarico variabili a causa di impianto con scarsa presenza di fango.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6B913" w14:textId="7E67BF26" w:rsidR="00FF3363" w:rsidRDefault="00AD778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700" w:author="Cinzia Da Ros" w:date="2020-10-07T15:3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28/09</w:t>
              </w:r>
            </w:ins>
            <w:del w:id="701" w:author="Cinzia Da Ros" w:date="2020-10-07T15:31:00Z">
              <w:r w:rsidR="00703101" w:rsidDel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03-19</w:delText>
              </w:r>
              <w:r w:rsidR="00BD5E2C" w:rsidDel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-31</w:delText>
              </w:r>
              <w:r w:rsidR="00703101" w:rsidDel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/08</w:delText>
              </w:r>
            </w:del>
            <w:r w:rsidR="0075415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QE generale: scatto interruttore differenziale causa sbalzo di tensione linea ENEL</w:t>
            </w:r>
            <w:r w:rsidR="00BA1560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6EB6B" w14:textId="68828904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Pulizie varie a ogni visita. </w:t>
            </w:r>
          </w:p>
          <w:p w14:paraId="5EFB09B3" w14:textId="726E25A2" w:rsidR="00FF3363" w:rsidDel="00AD7780" w:rsidRDefault="00703101" w:rsidP="00703101">
            <w:pPr>
              <w:pStyle w:val="Normale1"/>
              <w:spacing w:after="0" w:line="240" w:lineRule="auto"/>
              <w:jc w:val="both"/>
              <w:rPr>
                <w:del w:id="702" w:author="Cinzia Da Ros" w:date="2020-10-07T15:32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703" w:author="Cinzia Da Ros" w:date="2020-10-07T15:32:00Z">
              <w:r w:rsidDel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03/08 </w:delText>
              </w:r>
              <w:r w:rsidR="00754156" w:rsidDel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Ripristino alimentazione elettr</w:delText>
              </w:r>
              <w:r w:rsidR="0030736F" w:rsidDel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ica e verifica funzionamento di tutti i comparti di trattamento.</w:delText>
              </w:r>
            </w:del>
          </w:p>
          <w:p w14:paraId="2D60E086" w14:textId="5E8250A7" w:rsidR="00703101" w:rsidDel="00AD7780" w:rsidRDefault="00703101" w:rsidP="00703101">
            <w:pPr>
              <w:pStyle w:val="Normale1"/>
              <w:spacing w:after="0" w:line="240" w:lineRule="auto"/>
              <w:jc w:val="both"/>
              <w:rPr>
                <w:del w:id="704" w:author="Cinzia Da Ros" w:date="2020-10-07T15:32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705" w:author="Cinzia Da Ros" w:date="2020-10-07T15:32:00Z">
              <w:r w:rsidDel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Sezionatore soffiante: sostituzione</w:delText>
              </w:r>
            </w:del>
          </w:p>
          <w:p w14:paraId="797E2BE5" w14:textId="332F738E" w:rsidR="00703101" w:rsidRDefault="00703101" w:rsidP="009F446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706" w:author="Cinzia Da Ros" w:date="2020-10-07T15:32:00Z">
              <w:r w:rsidDel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19</w:delText>
              </w:r>
              <w:r w:rsidR="00BD5E2C" w:rsidDel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-31</w:delText>
              </w:r>
              <w:r w:rsidDel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/08</w:delText>
              </w:r>
            </w:del>
            <w:ins w:id="707" w:author="Cinzia Da Ros" w:date="2020-10-07T15:32:00Z">
              <w:r w:rsidR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28/09</w:t>
              </w:r>
            </w:ins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Ripristino alimentazione elettrica e verifica funzionamento di tutti i comparti di trattamento.</w:t>
            </w:r>
          </w:p>
        </w:tc>
      </w:tr>
      <w:tr w:rsidR="00FF3363" w14:paraId="62C472D7" w14:textId="77777777" w:rsidTr="00F65E07">
        <w:trPr>
          <w:trHeight w:val="1133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8D172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LOND09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7CB2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A18C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Provagna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529D6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valori elevati di carico biologico a causa di fognatura corta non si ha evidenza della portata in arrivo</w:t>
            </w:r>
          </w:p>
          <w:p w14:paraId="15C2E2B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64C47" w14:textId="5093070D" w:rsidR="00FF3363" w:rsidRDefault="00D6093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708" w:author="Cinzia Da Ros" w:date="2020-10-07T15:33:00Z">
              <w:r w:rsidDel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05/08 QE generale: scatto interruttore differenziale causa sbalzo di tensione linea ENEL.</w:delText>
              </w:r>
            </w:del>
            <w:ins w:id="709" w:author="Cinzia Da Ros" w:date="2020-10-07T15:33:00Z">
              <w:r w:rsidR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Nessun guasto</w:t>
              </w:r>
            </w:ins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53C9A" w14:textId="77777777" w:rsidR="00D60932" w:rsidRDefault="00D60932" w:rsidP="009F446C">
            <w:pPr>
              <w:pStyle w:val="Normale1"/>
              <w:spacing w:before="120"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Pulizie varie a ogni visita impianto.</w:t>
            </w:r>
          </w:p>
          <w:p w14:paraId="1FCDBA89" w14:textId="4C6D5F2D" w:rsidR="00D60932" w:rsidDel="00AD7780" w:rsidRDefault="00D60932" w:rsidP="00D60932">
            <w:pPr>
              <w:pStyle w:val="Normale1"/>
              <w:spacing w:after="0" w:line="240" w:lineRule="auto"/>
              <w:jc w:val="both"/>
              <w:rPr>
                <w:del w:id="710" w:author="Cinzia Da Ros" w:date="2020-10-07T15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711" w:author="Cinzia Da Ros" w:date="2020-10-07T15:33:00Z">
              <w:r w:rsidDel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05/08 Ripristino alimentazione elettrica e verifica funzionamento di tutti i comparti di trattamento.</w:delText>
              </w:r>
            </w:del>
          </w:p>
          <w:p w14:paraId="6C8A8162" w14:textId="77777777" w:rsidR="00FF3363" w:rsidRDefault="00D60932">
            <w:pPr>
              <w:pStyle w:val="Normale1"/>
              <w:spacing w:after="0" w:line="240" w:lineRule="auto"/>
              <w:jc w:val="both"/>
              <w:rPr>
                <w:ins w:id="712" w:author="Cinzia Da Ros" w:date="2020-10-07T15:3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713" w:author="Cinzia Da Ros" w:date="2020-10-07T15:33:00Z">
              <w:r w:rsidDel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12/08 Sfalcio erba</w:delText>
              </w:r>
            </w:del>
            <w:ins w:id="714" w:author="Cinzia Da Ros" w:date="2020-10-07T15:33:00Z">
              <w:r w:rsidR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30/09 Comparto pretrattamenti: asporto sabbie.</w:t>
              </w:r>
            </w:ins>
          </w:p>
          <w:p w14:paraId="6928F178" w14:textId="6639330A" w:rsidR="00AD7780" w:rsidRDefault="00AD778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715" w:author="Cinzia Da Ros" w:date="2020-10-07T15:33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Sedimentatore finale: pulizia e rimozione cappellaccio</w:t>
              </w:r>
            </w:ins>
          </w:p>
        </w:tc>
      </w:tr>
      <w:tr w:rsidR="00FF3363" w14:paraId="1CB99EF9" w14:textId="77777777" w:rsidTr="009F446C">
        <w:trPr>
          <w:trHeight w:val="237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691A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LOND12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F5F1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F7C2C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Villanova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B9221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anomalia:</w:t>
            </w:r>
          </w:p>
          <w:p w14:paraId="0B61D648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497BC" w14:textId="01B57E7A" w:rsidR="00FF3363" w:rsidDel="009250C9" w:rsidRDefault="002671A9" w:rsidP="009F446C">
            <w:pPr>
              <w:pStyle w:val="Normale1"/>
              <w:spacing w:after="0" w:line="240" w:lineRule="auto"/>
              <w:jc w:val="both"/>
              <w:rPr>
                <w:del w:id="716" w:author="Cinzia Da Ros" w:date="2020-10-07T15:3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717" w:author="Cinzia Da Ros" w:date="2020-10-07T15:36:00Z">
              <w:r w:rsidDel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24/08 Misuratore di portata: anomalia funzionamento.</w:delText>
              </w:r>
            </w:del>
            <w:ins w:id="718" w:author="Cinzia Da Ros" w:date="2020-10-07T15:36:00Z">
              <w:r w:rsidR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25/09 Pompa di sollevamento iniziale: intervento scatto termico</w:t>
              </w:r>
            </w:ins>
            <w:ins w:id="719" w:author="Cinzia Da Ros" w:date="2020-10-07T15:37:00Z">
              <w:r w:rsidR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causa intasamento girante</w:t>
              </w:r>
            </w:ins>
            <w:ins w:id="720" w:author="Cinzia Da Ros" w:date="2020-10-07T15:36:00Z">
              <w:r w:rsidR="00AD7780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3FA9E9F5" w14:textId="211B3107" w:rsidR="00BA1560" w:rsidRDefault="00BA1560" w:rsidP="00BA156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138FD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Pulizie varie a ogni visita. </w:t>
            </w:r>
          </w:p>
          <w:p w14:paraId="1C742BB6" w14:textId="3382687F" w:rsidR="00FF3363" w:rsidRDefault="00B729A3">
            <w:pPr>
              <w:pStyle w:val="Normale1"/>
              <w:spacing w:after="0" w:line="240" w:lineRule="auto"/>
              <w:jc w:val="both"/>
              <w:rPr>
                <w:ins w:id="721" w:author="Cinzia Da Ros" w:date="2020-10-07T15:34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Supero fanghi al bisogno.</w:t>
            </w:r>
          </w:p>
          <w:p w14:paraId="2CEFA3C2" w14:textId="3B13247A" w:rsidR="00AD7780" w:rsidRDefault="00AD7780">
            <w:pPr>
              <w:pStyle w:val="Normale1"/>
              <w:spacing w:after="0" w:line="240" w:lineRule="auto"/>
              <w:jc w:val="both"/>
              <w:rPr>
                <w:ins w:id="722" w:author="Cinzia Da Ros" w:date="2020-10-07T15:35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723" w:author="Cinzia Da Ros" w:date="2020-10-07T15:34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11/09 Linea fanghi: asporto fanghi da ispessitore e pulizia sedimentatore</w:t>
              </w:r>
            </w:ins>
            <w:ins w:id="724" w:author="Cinzia Da Ros" w:date="2020-10-07T15:3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05BB43AC" w14:textId="571AC89A" w:rsidR="009250C9" w:rsidRDefault="00AD7780">
            <w:pPr>
              <w:pStyle w:val="Normale1"/>
              <w:spacing w:after="0" w:line="240" w:lineRule="auto"/>
              <w:jc w:val="both"/>
              <w:rPr>
                <w:ins w:id="725" w:author="Cinzia Da Ros" w:date="2020-10-07T15:37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726" w:author="Cinzia Da Ros" w:date="2020-10-07T15:36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25/09 </w:t>
              </w:r>
            </w:ins>
            <w:ins w:id="727" w:author="Cinzia Da Ros" w:date="2020-10-07T15:37:00Z">
              <w:r w:rsidR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Pompa di sollevamento inziale n.2: pulizia girante, controlli elettromeccanici e riavvio regolare esercizio-</w:t>
              </w:r>
            </w:ins>
          </w:p>
          <w:p w14:paraId="686B3901" w14:textId="6DDB00D1" w:rsidR="00AD7780" w:rsidRDefault="00AD7780">
            <w:pPr>
              <w:pStyle w:val="Normale1"/>
              <w:spacing w:after="0" w:line="240" w:lineRule="auto"/>
              <w:jc w:val="both"/>
              <w:rPr>
                <w:ins w:id="728" w:author="Cinzia Da Ros" w:date="2020-10-07T15:35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729" w:author="Cinzia Da Ros" w:date="2020-10-07T15:3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Soffiante: controllo livello olio.</w:t>
              </w:r>
            </w:ins>
          </w:p>
          <w:p w14:paraId="36A3700A" w14:textId="045AFEBD" w:rsidR="00AD7780" w:rsidRDefault="00AD7780">
            <w:pPr>
              <w:pStyle w:val="Normale1"/>
              <w:spacing w:after="0" w:line="240" w:lineRule="auto"/>
              <w:jc w:val="both"/>
              <w:rPr>
                <w:ins w:id="730" w:author="Cinzia Da Ros" w:date="2020-10-07T15:35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731" w:author="Cinzia Da Ros" w:date="2020-10-07T15:3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Biodisc</w:t>
              </w:r>
            </w:ins>
            <w:ins w:id="732" w:author="Stivens Bellumat" w:date="2020-10-15T14:02:00Z">
              <w:r w:rsidR="00973F8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o</w:t>
              </w:r>
            </w:ins>
            <w:ins w:id="733" w:author="Cinzia Da Ros" w:date="2020-10-07T15:35:00Z">
              <w:del w:id="734" w:author="Stivens Bellumat" w:date="2020-10-15T14:02:00Z">
                <w:r w:rsidDel="00973F82">
                  <w:rPr>
                    <w:rFonts w:ascii="Arial" w:eastAsia="Arial" w:hAnsi="Arial" w:cs="Arial"/>
                    <w:color w:val="4F81BD" w:themeColor="accent1"/>
                    <w:sz w:val="20"/>
                    <w:szCs w:val="20"/>
                  </w:rPr>
                  <w:delText>o,motoriduttore</w:delText>
                </w:r>
              </w:del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: lubrificazione </w:t>
              </w:r>
            </w:ins>
            <w:ins w:id="735" w:author="Stivens Bellumat" w:date="2020-10-15T14:03:00Z">
              <w:r w:rsidR="00973F8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organi</w:t>
              </w:r>
            </w:ins>
            <w:ins w:id="736" w:author="Cinzia Da Ros" w:date="2020-10-07T15:35:00Z">
              <w:del w:id="737" w:author="Stivens Bellumat" w:date="2020-10-15T14:03:00Z">
                <w:r w:rsidDel="00973F82">
                  <w:rPr>
                    <w:rFonts w:ascii="Arial" w:eastAsia="Arial" w:hAnsi="Arial" w:cs="Arial"/>
                    <w:color w:val="4F81BD" w:themeColor="accent1"/>
                    <w:sz w:val="20"/>
                    <w:szCs w:val="20"/>
                  </w:rPr>
                  <w:delText>parti</w:delText>
                </w:r>
              </w:del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meccanic</w:t>
              </w:r>
            </w:ins>
            <w:ins w:id="738" w:author="Stivens Bellumat" w:date="2020-10-15T14:03:00Z">
              <w:r w:rsidR="00973F8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i</w:t>
              </w:r>
            </w:ins>
            <w:ins w:id="739" w:author="Cinzia Da Ros" w:date="2020-10-07T15:35:00Z">
              <w:del w:id="740" w:author="Stivens Bellumat" w:date="2020-10-15T14:03:00Z">
                <w:r w:rsidDel="00973F82">
                  <w:rPr>
                    <w:rFonts w:ascii="Arial" w:eastAsia="Arial" w:hAnsi="Arial" w:cs="Arial"/>
                    <w:color w:val="4F81BD" w:themeColor="accent1"/>
                    <w:sz w:val="20"/>
                    <w:szCs w:val="20"/>
                  </w:rPr>
                  <w:delText>he</w:delText>
                </w:r>
              </w:del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6729C3AF" w14:textId="3430D279" w:rsidR="00AD7780" w:rsidDel="009250C9" w:rsidRDefault="00AD7780">
            <w:pPr>
              <w:pStyle w:val="Normale1"/>
              <w:spacing w:after="0" w:line="240" w:lineRule="auto"/>
              <w:jc w:val="both"/>
              <w:rPr>
                <w:del w:id="741" w:author="Cinzia Da Ros" w:date="2020-10-07T15:3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742" w:author="Cinzia Da Ros" w:date="2020-10-07T15:3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Griglia automatica: l</w:t>
              </w:r>
            </w:ins>
            <w:ins w:id="743" w:author="Cinzia Da Ros" w:date="2020-10-07T15:36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ubrificazione parti meccaniche</w:t>
              </w:r>
            </w:ins>
          </w:p>
          <w:p w14:paraId="5426116E" w14:textId="2CE7679E" w:rsidR="00D60932" w:rsidDel="009250C9" w:rsidRDefault="00D60932">
            <w:pPr>
              <w:pStyle w:val="Normale1"/>
              <w:spacing w:after="0" w:line="240" w:lineRule="auto"/>
              <w:jc w:val="both"/>
              <w:rPr>
                <w:del w:id="744" w:author="Cinzia Da Ros" w:date="2020-10-07T15:3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745" w:author="Cinzia Da Ros" w:date="2020-10-07T15:38:00Z">
              <w:r w:rsidDel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06/08 Comparto pretrattamenti</w:delText>
              </w:r>
              <w:r w:rsidR="002671A9" w:rsidDel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, griglia</w:delText>
              </w:r>
              <w:r w:rsidDel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: </w:delText>
              </w:r>
              <w:r w:rsidR="00A91B12" w:rsidDel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pulizia e </w:delText>
              </w:r>
              <w:r w:rsidDel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rimozione rastrello per riparazione</w:delText>
              </w:r>
              <w:r w:rsidR="002671A9" w:rsidDel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ditta esterna</w:delText>
              </w:r>
              <w:r w:rsidDel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, configurazione bypass griglia</w:delText>
              </w:r>
              <w:r w:rsidR="00A91B12" w:rsidDel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, pulizia corpo griglia e manufatto in calcestruzzo.</w:delText>
              </w:r>
            </w:del>
          </w:p>
          <w:p w14:paraId="71980639" w14:textId="29CD8FFF" w:rsidR="00A91B12" w:rsidDel="009250C9" w:rsidRDefault="00A91B12">
            <w:pPr>
              <w:pStyle w:val="Normale1"/>
              <w:spacing w:after="0" w:line="240" w:lineRule="auto"/>
              <w:jc w:val="both"/>
              <w:rPr>
                <w:del w:id="746" w:author="Cinzia Da Ros" w:date="2020-10-07T15:3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747" w:author="Cinzia Da Ros" w:date="2020-10-07T15:38:00Z">
              <w:r w:rsidDel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07/08 </w:delText>
              </w:r>
              <w:r w:rsidR="002671A9" w:rsidDel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C</w:delText>
              </w:r>
              <w:r w:rsidDel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omparto pretrattamenti</w:delText>
              </w:r>
              <w:r w:rsidR="002671A9" w:rsidDel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, griglia: ripristino rastrello e verifica corretto funzionamento.</w:delText>
              </w:r>
            </w:del>
          </w:p>
          <w:p w14:paraId="512DFDE1" w14:textId="1CEBDB4F" w:rsidR="002671A9" w:rsidDel="009250C9" w:rsidRDefault="002671A9">
            <w:pPr>
              <w:pStyle w:val="Normale1"/>
              <w:spacing w:after="0" w:line="240" w:lineRule="auto"/>
              <w:jc w:val="both"/>
              <w:rPr>
                <w:del w:id="748" w:author="Cinzia Da Ros" w:date="2020-10-07T15:3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749" w:author="Cinzia Da Ros" w:date="2020-10-07T15:38:00Z">
              <w:r w:rsidDel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24/08 Misurator di portata: ripristino corretto funzionamento.</w:delText>
              </w:r>
            </w:del>
          </w:p>
          <w:p w14:paraId="52D050D3" w14:textId="43888446" w:rsidR="00FF3363" w:rsidRDefault="002671A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750" w:author="Cinzia Da Ros" w:date="2020-10-07T15:38:00Z">
              <w:r w:rsidDel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31/08 Sfalcio erba.</w:delText>
              </w:r>
            </w:del>
          </w:p>
        </w:tc>
      </w:tr>
      <w:tr w:rsidR="00FF3363" w14:paraId="422752BE" w14:textId="77777777" w:rsidTr="00D47B52">
        <w:tblPrEx>
          <w:tblW w:w="22283" w:type="dxa"/>
          <w:tblInd w:w="70" w:type="dxa"/>
          <w:tblLook w:val="0600" w:firstRow="0" w:lastRow="0" w:firstColumn="0" w:lastColumn="0" w:noHBand="1" w:noVBand="1"/>
          <w:tblPrExChange w:id="751" w:author="Cinzia Da Ros" w:date="2020-10-11T19:06:00Z">
            <w:tblPrEx>
              <w:tblW w:w="22283" w:type="dxa"/>
              <w:tblInd w:w="70" w:type="dxa"/>
              <w:tblLook w:val="0600" w:firstRow="0" w:lastRow="0" w:firstColumn="0" w:lastColumn="0" w:noHBand="1" w:noVBand="1"/>
            </w:tblPrEx>
          </w:tblPrExChange>
        </w:tblPrEx>
        <w:trPr>
          <w:trHeight w:val="1142"/>
          <w:trPrChange w:id="752" w:author="Cinzia Da Ros" w:date="2020-10-11T19:06:00Z">
            <w:trPr>
              <w:gridBefore w:val="1"/>
              <w:trHeight w:val="1340"/>
            </w:trPr>
          </w:trPrChange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753" w:author="Cinzia Da Ros" w:date="2020-10-11T19:06:00Z">
              <w:tcPr>
                <w:tcW w:w="105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81474A6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LORD01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754" w:author="Cinzia Da Ros" w:date="2020-10-11T19:06:00Z">
              <w:tcPr>
                <w:tcW w:w="1528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63CBD50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Lorenzago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755" w:author="Cinzia Da Ros" w:date="2020-10-11T19:06:00Z">
              <w:tcPr>
                <w:tcW w:w="1629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DB752E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Avado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756" w:author="Cinzia Da Ros" w:date="2020-10-11T19:06:00Z">
              <w:tcPr>
                <w:tcW w:w="6321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CF3D24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50D64196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757" w:author="Cinzia Da Ros" w:date="2020-10-11T19:06:00Z">
              <w:tcPr>
                <w:tcW w:w="5882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469EEAE3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Nessun guasto.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758" w:author="Cinzia Da Ros" w:date="2020-10-11T19:06:00Z">
              <w:tcPr>
                <w:tcW w:w="587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59A5E6AC" w14:textId="7A7FD9B6" w:rsidR="00FF3363" w:rsidRDefault="00B729A3">
            <w:pPr>
              <w:spacing w:after="0" w:line="240" w:lineRule="auto"/>
              <w:jc w:val="both"/>
              <w:rPr>
                <w:ins w:id="759" w:author="Cinzia Da Ros" w:date="2020-10-11T19:05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735187BA" w14:textId="11FD7A7E" w:rsidR="00D47B52" w:rsidDel="00D47B52" w:rsidRDefault="00D47B52">
            <w:pPr>
              <w:spacing w:after="0" w:line="240" w:lineRule="auto"/>
              <w:jc w:val="both"/>
              <w:rPr>
                <w:del w:id="760" w:author="Cinzia Da Ros" w:date="2020-10-11T19:06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761" w:author="Cinzia Da Ros" w:date="2020-10-11T19:05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03/09 </w:t>
              </w:r>
            </w:ins>
            <w:ins w:id="762" w:author="Cinzia Da Ros" w:date="2020-10-11T19:06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Soffiante: controllo livello olio e tensione cinghie.</w:t>
              </w:r>
            </w:ins>
          </w:p>
          <w:p w14:paraId="7128985F" w14:textId="77777777" w:rsidR="00D47B52" w:rsidRDefault="00D47B52">
            <w:pPr>
              <w:spacing w:after="0" w:line="240" w:lineRule="auto"/>
              <w:jc w:val="both"/>
              <w:rPr>
                <w:ins w:id="763" w:author="Cinzia Da Ros" w:date="2020-10-11T19:06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</w:p>
          <w:p w14:paraId="10D42A6E" w14:textId="6136044A" w:rsidR="00BE7E14" w:rsidDel="00D47B52" w:rsidRDefault="00D47B52">
            <w:pPr>
              <w:spacing w:after="0" w:line="240" w:lineRule="auto"/>
              <w:jc w:val="both"/>
              <w:rPr>
                <w:del w:id="764" w:author="Cinzia Da Ros" w:date="2020-10-11T19:06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765" w:author="Cinzia Da Ros" w:date="2020-10-11T19:06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21/09 Vasca denitrificazione, mixer: pulizia elica.</w:t>
              </w:r>
            </w:ins>
            <w:del w:id="766" w:author="Cinzia Da Ros" w:date="2020-10-11T19:06:00Z">
              <w:r w:rsidR="00BE7E14" w:rsidDel="00D47B5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10/08 Area esterna: sfalcio e pulizia.</w:delText>
              </w:r>
            </w:del>
          </w:p>
          <w:p w14:paraId="64E8F487" w14:textId="4816D9FD" w:rsidR="00BE7E14" w:rsidDel="00D47B52" w:rsidRDefault="00BE7E14">
            <w:pPr>
              <w:spacing w:after="0" w:line="240" w:lineRule="auto"/>
              <w:jc w:val="both"/>
              <w:rPr>
                <w:del w:id="767" w:author="Cinzia Da Ros" w:date="2020-10-11T19:06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768" w:author="Cinzia Da Ros" w:date="2020-10-11T19:06:00Z">
              <w:r w:rsidDel="00D47B5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 xml:space="preserve">19/08 Soffiante: controllo livello olio e </w:delText>
              </w:r>
            </w:del>
            <w:ins w:id="769" w:author="Stivens Bellumat" w:date="2020-09-16T16:07:00Z">
              <w:del w:id="770" w:author="Cinzia Da Ros" w:date="2020-10-11T19:06:00Z">
                <w:r w:rsidR="00AB6875" w:rsidDel="00D47B52">
                  <w:rPr>
                    <w:rFonts w:ascii="Arial" w:eastAsia="Times New Roman" w:hAnsi="Arial" w:cs="Arial"/>
                    <w:color w:val="4F81BD" w:themeColor="accent1"/>
                    <w:sz w:val="20"/>
                    <w:szCs w:val="20"/>
                  </w:rPr>
                  <w:delText xml:space="preserve">tensione </w:delText>
                </w:r>
              </w:del>
            </w:ins>
            <w:del w:id="771" w:author="Cinzia Da Ros" w:date="2020-10-11T19:06:00Z">
              <w:r w:rsidDel="00D47B5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cinghie.</w:delText>
              </w:r>
            </w:del>
          </w:p>
          <w:p w14:paraId="45FB7354" w14:textId="66936E6A" w:rsidR="00BE7E14" w:rsidDel="00D47B52" w:rsidRDefault="00BE7E14">
            <w:pPr>
              <w:spacing w:after="0" w:line="240" w:lineRule="auto"/>
              <w:jc w:val="both"/>
              <w:rPr>
                <w:del w:id="772" w:author="Cinzia Da Ros" w:date="2020-10-11T19:06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773" w:author="Cinzia Da Ros" w:date="2020-10-11T19:06:00Z">
              <w:r w:rsidDel="00D47B5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Vasca denitrificazione, mixer: pulizia elica.</w:delText>
              </w:r>
            </w:del>
          </w:p>
          <w:p w14:paraId="4E482E5C" w14:textId="220CD437" w:rsidR="00FF3363" w:rsidRDefault="00BE7E14" w:rsidP="009F446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774" w:author="Cinzia Da Ros" w:date="2020-10-11T19:06:00Z">
              <w:r w:rsidDel="00D47B5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 xml:space="preserve">24/08 </w:delText>
              </w:r>
              <w:r w:rsidR="0030736F" w:rsidDel="00D47B5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Fornitura</w:delText>
              </w:r>
              <w:r w:rsidR="00B729A3" w:rsidDel="00D47B5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 xml:space="preserve"> acido peracetico.</w:delText>
              </w:r>
            </w:del>
          </w:p>
        </w:tc>
      </w:tr>
      <w:tr w:rsidR="00FF3363" w14:paraId="6CA51B12" w14:textId="77777777" w:rsidTr="00F65E07">
        <w:trPr>
          <w:trHeight w:val="1286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E1C4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LOZD01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F1CF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Lozzo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8106A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Pradelle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AB20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71ACE31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14280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Nessun guasto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0EB43" w14:textId="77777777" w:rsidR="00FF3363" w:rsidRDefault="00B729A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1940BD77" w14:textId="52525A06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Mixer in vasca di denitrificazione: pulizia </w:t>
            </w:r>
            <w:r w:rsidR="0030736F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settimanale elica</w:t>
            </w:r>
            <w:r w:rsidR="00B508BD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530161CA" w14:textId="29922004" w:rsidR="00BE7E14" w:rsidRDefault="00D47B52" w:rsidP="00BE7E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775" w:author="Cinzia Da Ros" w:date="2020-10-11T19:07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04/09</w:t>
              </w:r>
            </w:ins>
            <w:del w:id="776" w:author="Cinzia Da Ros" w:date="2020-10-11T19:07:00Z">
              <w:r w:rsidR="00BE7E14" w:rsidDel="00D47B5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20/08</w:delText>
              </w:r>
            </w:del>
            <w:r w:rsidR="00BE7E14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Soffiante: controllo livello olio e </w:t>
            </w:r>
            <w:ins w:id="777" w:author="Stivens Bellumat" w:date="2020-09-16T16:07:00Z">
              <w:r w:rsidR="00AB687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tensione </w:t>
              </w:r>
            </w:ins>
            <w:r w:rsidR="00BE7E14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cinghie.</w:t>
            </w:r>
          </w:p>
          <w:p w14:paraId="7C65BF76" w14:textId="76E078D3" w:rsidR="00BE7E14" w:rsidRDefault="00D47B52" w:rsidP="00BE7E14">
            <w:pPr>
              <w:spacing w:after="0" w:line="240" w:lineRule="auto"/>
              <w:jc w:val="both"/>
              <w:rPr>
                <w:ins w:id="778" w:author="Cinzia Da Ros" w:date="2020-10-11T19:07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779" w:author="Cinzia Da Ros" w:date="2020-10-11T19:07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17/09 </w:t>
              </w:r>
            </w:ins>
            <w:r w:rsidR="00BE7E14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Vasca denitrificazione, mixer: pulizia elica.</w:t>
            </w:r>
          </w:p>
          <w:p w14:paraId="1C882819" w14:textId="0486B2BA" w:rsidR="00D47B52" w:rsidDel="00D47B52" w:rsidRDefault="00D47B52" w:rsidP="00BE7E14">
            <w:pPr>
              <w:spacing w:after="0" w:line="240" w:lineRule="auto"/>
              <w:jc w:val="both"/>
              <w:rPr>
                <w:del w:id="780" w:author="Cinzia Da Ros" w:date="2020-10-11T19:07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781" w:author="Cinzia Da Ros" w:date="2020-10-11T19:07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30/09 Vasca denitrificazione, mixer: pulizia elica.</w:t>
              </w:r>
            </w:ins>
          </w:p>
          <w:p w14:paraId="185AC0DA" w14:textId="634FB95B" w:rsidR="00B508BD" w:rsidRDefault="00BE7E14" w:rsidP="009F446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782" w:author="Cinzia Da Ros" w:date="2020-10-11T19:07:00Z">
              <w:r w:rsidDel="00D47B5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 xml:space="preserve">28/08 Asporto fanghi. </w:delText>
              </w:r>
            </w:del>
          </w:p>
        </w:tc>
      </w:tr>
      <w:tr w:rsidR="00FF3363" w14:paraId="404171B0" w14:textId="77777777" w:rsidTr="00AA45C3">
        <w:tblPrEx>
          <w:tblW w:w="22283" w:type="dxa"/>
          <w:tblInd w:w="70" w:type="dxa"/>
          <w:tblLook w:val="0600" w:firstRow="0" w:lastRow="0" w:firstColumn="0" w:lastColumn="0" w:noHBand="1" w:noVBand="1"/>
          <w:tblPrExChange w:id="783" w:author="Cinzia Da Ros" w:date="2020-10-12T17:24:00Z">
            <w:tblPrEx>
              <w:tblW w:w="22283" w:type="dxa"/>
              <w:tblInd w:w="70" w:type="dxa"/>
              <w:tblLook w:val="0600" w:firstRow="0" w:lastRow="0" w:firstColumn="0" w:lastColumn="0" w:noHBand="1" w:noVBand="1"/>
            </w:tblPrEx>
          </w:tblPrExChange>
        </w:tblPrEx>
        <w:trPr>
          <w:trHeight w:val="863"/>
          <w:trPrChange w:id="784" w:author="Cinzia Da Ros" w:date="2020-10-12T17:24:00Z">
            <w:trPr>
              <w:gridBefore w:val="1"/>
              <w:trHeight w:val="1115"/>
            </w:trPr>
          </w:trPrChange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785" w:author="Cinzia Da Ros" w:date="2020-10-12T17:24:00Z">
              <w:tcPr>
                <w:tcW w:w="105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50C845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LOZD02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786" w:author="Cinzia Da Ros" w:date="2020-10-12T17:24:00Z">
              <w:tcPr>
                <w:tcW w:w="1528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C3EC352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Lozzo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787" w:author="Cinzia Da Ros" w:date="2020-10-12T17:24:00Z">
              <w:tcPr>
                <w:tcW w:w="1629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2ED7EAF8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Sant'Anna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788" w:author="Cinzia Da Ros" w:date="2020-10-12T17:24:00Z">
              <w:tcPr>
                <w:tcW w:w="6321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2C5DFF31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anomalia.</w:t>
            </w:r>
          </w:p>
          <w:p w14:paraId="2D13BF23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uscita: nessuna anomalia. 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789" w:author="Cinzia Da Ros" w:date="2020-10-12T17:24:00Z">
              <w:tcPr>
                <w:tcW w:w="5882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69986E5D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Misuratore di portata: assente.</w:t>
            </w:r>
          </w:p>
          <w:p w14:paraId="17CEDF06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Impianto privo di fango biologico.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790" w:author="Cinzia Da Ros" w:date="2020-10-12T17:24:00Z">
              <w:tcPr>
                <w:tcW w:w="587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764E989B" w14:textId="0888EFC7" w:rsidR="00D47B52" w:rsidRDefault="00B729A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ad ogni visita impianto.</w:t>
            </w:r>
          </w:p>
        </w:tc>
      </w:tr>
      <w:tr w:rsidR="00FF3363" w14:paraId="5BCC8D9D" w14:textId="77777777" w:rsidTr="00F65E07">
        <w:trPr>
          <w:trHeight w:val="89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33EB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PERD02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89FE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Perarolo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C5DE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S.Anna</w:t>
            </w:r>
            <w:proofErr w:type="spellEnd"/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C3F96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65B04C4F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C656A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Impianto privo di fango biologico.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0688F" w14:textId="77777777" w:rsidR="00FF3363" w:rsidRDefault="00B729A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ad ogni visita.</w:t>
            </w:r>
          </w:p>
          <w:p w14:paraId="07706C8C" w14:textId="4367048E" w:rsidR="00BE7E14" w:rsidDel="00D47B52" w:rsidRDefault="00BE7E14" w:rsidP="00BE7E14">
            <w:pPr>
              <w:spacing w:after="0" w:line="240" w:lineRule="auto"/>
              <w:jc w:val="both"/>
              <w:rPr>
                <w:del w:id="791" w:author="Cinzia Da Ros" w:date="2020-10-11T19:09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792" w:author="Cinzia Da Ros" w:date="2020-10-11T19:09:00Z">
              <w:r w:rsidDel="00D47B5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14/08</w:delText>
              </w:r>
            </w:del>
            <w:ins w:id="793" w:author="Cinzia Da Ros" w:date="2020-10-11T19:09:00Z">
              <w:r w:rsidR="00D47B5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11/09</w:t>
              </w:r>
            </w:ins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Soffiante: controllo livello olio e </w:t>
            </w:r>
            <w:ins w:id="794" w:author="Stivens Bellumat" w:date="2020-09-16T16:08:00Z">
              <w:r w:rsidR="00AB687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tensione </w:t>
              </w:r>
            </w:ins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cinghie.</w:t>
            </w:r>
          </w:p>
          <w:p w14:paraId="1EA5DAEE" w14:textId="05A97AC0" w:rsidR="00143811" w:rsidRDefault="00BE7E14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795" w:author="Cinzia Da Ros" w:date="2020-10-11T19:09:00Z">
              <w:r w:rsidDel="00D47B5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19/08 Sfalcio erba</w:delText>
              </w:r>
              <w:r w:rsidR="00143811" w:rsidDel="00D47B5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.</w:delText>
              </w:r>
            </w:del>
          </w:p>
        </w:tc>
      </w:tr>
      <w:tr w:rsidR="00FF3363" w14:paraId="796B743F" w14:textId="77777777" w:rsidTr="00D47B52">
        <w:tblPrEx>
          <w:tblW w:w="22283" w:type="dxa"/>
          <w:tblInd w:w="70" w:type="dxa"/>
          <w:tblLook w:val="0600" w:firstRow="0" w:lastRow="0" w:firstColumn="0" w:lastColumn="0" w:noHBand="1" w:noVBand="1"/>
          <w:tblPrExChange w:id="796" w:author="Cinzia Da Ros" w:date="2020-10-11T19:13:00Z">
            <w:tblPrEx>
              <w:tblW w:w="22283" w:type="dxa"/>
              <w:tblInd w:w="70" w:type="dxa"/>
              <w:tblLook w:val="0600" w:firstRow="0" w:lastRow="0" w:firstColumn="0" w:lastColumn="0" w:noHBand="1" w:noVBand="1"/>
            </w:tblPrEx>
          </w:tblPrExChange>
        </w:tblPrEx>
        <w:trPr>
          <w:trHeight w:val="2060"/>
          <w:trPrChange w:id="797" w:author="Cinzia Da Ros" w:date="2020-10-11T19:13:00Z">
            <w:trPr>
              <w:gridBefore w:val="1"/>
              <w:trHeight w:val="2438"/>
            </w:trPr>
          </w:trPrChange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798" w:author="Cinzia Da Ros" w:date="2020-10-11T19:13:00Z">
              <w:tcPr>
                <w:tcW w:w="105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51619FD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PDCD01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799" w:author="Cinzia Da Ros" w:date="2020-10-11T19:13:00Z">
              <w:tcPr>
                <w:tcW w:w="1528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293EEDB4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Pieve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800" w:author="Cinzia Da Ros" w:date="2020-10-11T19:13:00Z">
              <w:tcPr>
                <w:tcW w:w="1629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6E31D50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Sottocastello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801" w:author="Cinzia Da Ros" w:date="2020-10-11T19:13:00Z">
              <w:tcPr>
                <w:tcW w:w="6321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08C54D33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142F5C18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802" w:author="Cinzia Da Ros" w:date="2020-10-11T19:13:00Z">
              <w:tcPr>
                <w:tcW w:w="5882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77ECD1E4" w14:textId="05FC12EC" w:rsidR="00FF3363" w:rsidRDefault="00D47B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803" w:author="Cinzia Da Ros" w:date="2020-10-11T19:12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Nessun guasto</w:t>
              </w:r>
              <w:r w:rsidDel="00D47B5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 </w:t>
              </w:r>
            </w:ins>
            <w:del w:id="804" w:author="Cinzia Da Ros" w:date="2020-10-11T19:12:00Z">
              <w:r w:rsidR="00BE7E14" w:rsidDel="00D47B5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11/08 Sedimentatore secondario, carroponte: blocco a causa guasto ruota posteriore</w:delText>
              </w:r>
            </w:del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805" w:author="Cinzia Da Ros" w:date="2020-10-11T19:13:00Z">
              <w:tcPr>
                <w:tcW w:w="587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533D1B7A" w14:textId="086360CA" w:rsidR="00FF3363" w:rsidRDefault="00B729A3">
            <w:pPr>
              <w:spacing w:after="0" w:line="240" w:lineRule="auto"/>
              <w:jc w:val="both"/>
              <w:rPr>
                <w:ins w:id="806" w:author="Cinzia Da Ros" w:date="2020-10-11T19:10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6784E166" w14:textId="44C52EE6" w:rsidR="00D47B52" w:rsidRDefault="00D47B52">
            <w:pPr>
              <w:spacing w:after="0" w:line="240" w:lineRule="auto"/>
              <w:jc w:val="both"/>
              <w:rPr>
                <w:ins w:id="807" w:author="Cinzia Da Ros" w:date="2020-10-11T19:10:00Z"/>
                <w:rFonts w:ascii="Arial" w:hAnsi="Arial" w:cs="Arial"/>
                <w:color w:val="4F81BD" w:themeColor="accent1"/>
                <w:sz w:val="20"/>
              </w:rPr>
            </w:pPr>
            <w:ins w:id="808" w:author="Cinzia Da Ros" w:date="2020-10-11T19:10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04/09 </w:t>
              </w:r>
              <w:r>
                <w:rPr>
                  <w:rFonts w:ascii="Arial" w:hAnsi="Arial" w:cs="Arial"/>
                  <w:color w:val="4F81BD" w:themeColor="accent1"/>
                  <w:sz w:val="20"/>
                </w:rPr>
                <w:t>Vasca di denitrificazione, mixer n. 1 e n.2: pulizia eliche.</w:t>
              </w:r>
            </w:ins>
          </w:p>
          <w:p w14:paraId="5BA4F6FC" w14:textId="5F75F7D8" w:rsidR="00D47B52" w:rsidRDefault="00D47B52">
            <w:pPr>
              <w:spacing w:after="0" w:line="240" w:lineRule="auto"/>
              <w:jc w:val="both"/>
              <w:rPr>
                <w:ins w:id="809" w:author="Cinzia Da Ros" w:date="2020-10-11T19:10:00Z"/>
                <w:rFonts w:ascii="Arial" w:hAnsi="Arial" w:cs="Arial"/>
                <w:color w:val="4F81BD" w:themeColor="accent1"/>
                <w:sz w:val="20"/>
              </w:rPr>
            </w:pPr>
            <w:ins w:id="810" w:author="Cinzia Da Ros" w:date="2020-10-11T19:10:00Z">
              <w:r>
                <w:rPr>
                  <w:rFonts w:ascii="Arial" w:hAnsi="Arial" w:cs="Arial"/>
                  <w:color w:val="4F81BD" w:themeColor="accent1"/>
                  <w:sz w:val="20"/>
                </w:rPr>
                <w:t>16/09 Soffiante: controllo livello olio.</w:t>
              </w:r>
            </w:ins>
          </w:p>
          <w:p w14:paraId="4BB1F482" w14:textId="154FDB19" w:rsidR="00D47B52" w:rsidRDefault="00D47B52">
            <w:pPr>
              <w:spacing w:after="0" w:line="240" w:lineRule="auto"/>
              <w:jc w:val="both"/>
              <w:rPr>
                <w:ins w:id="811" w:author="Cinzia Da Ros" w:date="2020-10-11T19:1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812" w:author="Cinzia Da Ros" w:date="2020-10-11T19:12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Sedimentatore finale</w:t>
              </w:r>
            </w:ins>
            <w:ins w:id="813" w:author="Cinzia Da Ros" w:date="2020-10-11T19:11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: pulizia</w:t>
              </w:r>
            </w:ins>
            <w:ins w:id="814" w:author="Cinzia Da Ros" w:date="2020-10-11T19:12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 sfiori</w:t>
              </w:r>
            </w:ins>
            <w:ins w:id="815" w:author="Cinzia Da Ros" w:date="2020-10-11T19:11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5CAD27C3" w14:textId="7D4DDBD0" w:rsidR="00D47B52" w:rsidRDefault="00D47B52">
            <w:pPr>
              <w:spacing w:after="0" w:line="240" w:lineRule="auto"/>
              <w:jc w:val="both"/>
              <w:rPr>
                <w:ins w:id="816" w:author="Cinzia Da Ros" w:date="2020-10-11T19:1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817" w:author="Cinzia Da Ros" w:date="2020-10-11T19:11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08/09 Asporto fanghi.</w:t>
              </w:r>
            </w:ins>
          </w:p>
          <w:p w14:paraId="2EF6B632" w14:textId="6888EC10" w:rsidR="00D47B52" w:rsidRDefault="00D47B52">
            <w:pPr>
              <w:spacing w:after="0" w:line="240" w:lineRule="auto"/>
              <w:jc w:val="both"/>
              <w:rPr>
                <w:ins w:id="818" w:author="Cinzia Da Ros" w:date="2020-10-11T19:1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819" w:author="Cinzia Da Ros" w:date="2020-10-11T19:11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23/09 Ingresso impianto: asporto sabbie.</w:t>
              </w:r>
            </w:ins>
          </w:p>
          <w:p w14:paraId="67D50E28" w14:textId="15319CC5" w:rsidR="00D47B52" w:rsidDel="00D47B52" w:rsidRDefault="00D47B52">
            <w:pPr>
              <w:spacing w:after="0" w:line="240" w:lineRule="auto"/>
              <w:jc w:val="both"/>
              <w:rPr>
                <w:del w:id="820" w:author="Cinzia Da Ros" w:date="2020-10-11T19:12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821" w:author="Cinzia Da Ros" w:date="2020-10-11T19:12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Labirinto: pulizia.</w:t>
              </w:r>
            </w:ins>
          </w:p>
          <w:p w14:paraId="50DDC8CF" w14:textId="42C93964" w:rsidR="00BE7E14" w:rsidDel="00D47B52" w:rsidRDefault="00BE7E14">
            <w:pPr>
              <w:spacing w:after="0" w:line="240" w:lineRule="auto"/>
              <w:jc w:val="both"/>
              <w:rPr>
                <w:del w:id="822" w:author="Cinzia Da Ros" w:date="2020-10-11T19:12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823" w:author="Cinzia Da Ros" w:date="2020-10-11T19:12:00Z">
              <w:r w:rsidDel="00D47B5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05/08 Asporto residui di vagliatura.</w:delText>
              </w:r>
            </w:del>
          </w:p>
          <w:p w14:paraId="5064AEC7" w14:textId="19913E9E" w:rsidR="00BE7E14" w:rsidDel="00D47B52" w:rsidRDefault="00BE7E14">
            <w:pPr>
              <w:spacing w:after="0" w:line="240" w:lineRule="auto"/>
              <w:jc w:val="both"/>
              <w:rPr>
                <w:del w:id="824" w:author="Cinzia Da Ros" w:date="2020-10-11T19:12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825" w:author="Cinzia Da Ros" w:date="2020-10-11T19:12:00Z">
              <w:r w:rsidDel="00D47B5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13/08 Sedimentatore secondario, carroponte: sostituzione ruota e ripristino corretto funzionamento.</w:delText>
              </w:r>
            </w:del>
          </w:p>
          <w:p w14:paraId="1F1ECFC6" w14:textId="7068EF08" w:rsidR="00BE7E14" w:rsidDel="00D47B52" w:rsidRDefault="00BE7E14">
            <w:pPr>
              <w:spacing w:after="0" w:line="240" w:lineRule="auto"/>
              <w:jc w:val="both"/>
              <w:rPr>
                <w:del w:id="826" w:author="Cinzia Da Ros" w:date="2020-10-11T19:12:00Z"/>
                <w:rFonts w:ascii="Arial" w:hAnsi="Arial" w:cs="Arial"/>
                <w:color w:val="4F81BD" w:themeColor="accent1"/>
                <w:sz w:val="20"/>
              </w:rPr>
            </w:pPr>
            <w:del w:id="827" w:author="Cinzia Da Ros" w:date="2020-10-11T19:12:00Z">
              <w:r w:rsidDel="00D47B5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 xml:space="preserve">14/08 </w:delText>
              </w:r>
            </w:del>
            <w:del w:id="828" w:author="Cinzia Da Ros" w:date="2020-10-11T19:10:00Z">
              <w:r w:rsidDel="00D47B52">
                <w:rPr>
                  <w:rFonts w:ascii="Arial" w:hAnsi="Arial" w:cs="Arial"/>
                  <w:color w:val="4F81BD" w:themeColor="accent1"/>
                  <w:sz w:val="20"/>
                </w:rPr>
                <w:delText>Vasca di denitrificazione, mixer n. 1 e n.2: pulizia eliche.</w:delText>
              </w:r>
            </w:del>
          </w:p>
          <w:p w14:paraId="20F1B0D6" w14:textId="15210340" w:rsidR="00BE7E14" w:rsidRPr="009F446C" w:rsidDel="00D47B52" w:rsidRDefault="00BE7E14">
            <w:pPr>
              <w:spacing w:after="0" w:line="240" w:lineRule="auto"/>
              <w:jc w:val="both"/>
              <w:rPr>
                <w:del w:id="829" w:author="Cinzia Da Ros" w:date="2020-10-11T19:12:00Z"/>
                <w:rFonts w:ascii="Arial" w:hAnsi="Arial" w:cs="Arial"/>
                <w:color w:val="4F81BD" w:themeColor="accent1"/>
                <w:sz w:val="20"/>
              </w:rPr>
            </w:pPr>
            <w:del w:id="830" w:author="Cinzia Da Ros" w:date="2020-10-11T19:12:00Z">
              <w:r w:rsidDel="00D47B52">
                <w:rPr>
                  <w:rFonts w:ascii="Arial" w:hAnsi="Arial" w:cs="Arial"/>
                  <w:color w:val="4F81BD" w:themeColor="accent1"/>
                  <w:sz w:val="20"/>
                </w:rPr>
                <w:delText>17/08 Asporto fanghi.</w:delText>
              </w:r>
            </w:del>
          </w:p>
          <w:p w14:paraId="6EDFD27A" w14:textId="2D34CEEF" w:rsidR="00FB0133" w:rsidDel="00D47B52" w:rsidRDefault="00BE7E14">
            <w:pPr>
              <w:spacing w:after="0" w:line="240" w:lineRule="auto"/>
              <w:jc w:val="both"/>
              <w:rPr>
                <w:del w:id="831" w:author="Cinzia Da Ros" w:date="2020-10-11T19:12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832" w:author="Cinzia Da Ros" w:date="2020-10-11T19:12:00Z">
              <w:r w:rsidDel="00D47B5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24/08</w:delText>
              </w:r>
              <w:r w:rsidR="00FB0133" w:rsidDel="00D47B5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 xml:space="preserve"> Conferimento acido peracetico.</w:delText>
              </w:r>
            </w:del>
          </w:p>
          <w:p w14:paraId="52469914" w14:textId="4510163B" w:rsidR="00FF3363" w:rsidRDefault="00BE7E14">
            <w:pPr>
              <w:spacing w:after="0" w:line="240" w:lineRule="auto"/>
              <w:jc w:val="both"/>
              <w:rPr>
                <w:color w:val="4F81BD" w:themeColor="accent1"/>
                <w:szCs w:val="24"/>
              </w:rPr>
            </w:pPr>
            <w:del w:id="833" w:author="Cinzia Da Ros" w:date="2020-10-11T19:12:00Z">
              <w:r w:rsidDel="00D47B5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 xml:space="preserve">31/08 </w:delText>
              </w:r>
              <w:r w:rsidR="00FB0133" w:rsidDel="00D47B52">
                <w:rPr>
                  <w:rFonts w:ascii="Arial" w:hAnsi="Arial" w:cs="Arial"/>
                  <w:color w:val="4F81BD" w:themeColor="accent1"/>
                  <w:sz w:val="20"/>
                </w:rPr>
                <w:delText>Vasca di denitrificazione, mixer n. 1 :</w:delText>
              </w:r>
            </w:del>
            <w:ins w:id="834" w:author="Stivens Bellumat" w:date="2020-09-16T16:08:00Z">
              <w:del w:id="835" w:author="Cinzia Da Ros" w:date="2020-10-11T19:12:00Z">
                <w:r w:rsidR="00AB6875" w:rsidDel="00D47B52">
                  <w:rPr>
                    <w:rFonts w:ascii="Arial" w:hAnsi="Arial" w:cs="Arial"/>
                    <w:color w:val="4F81BD" w:themeColor="accent1"/>
                    <w:sz w:val="20"/>
                  </w:rPr>
                  <w:delText>1:</w:delText>
                </w:r>
              </w:del>
            </w:ins>
            <w:del w:id="836" w:author="Cinzia Da Ros" w:date="2020-10-11T19:12:00Z">
              <w:r w:rsidR="00FB0133" w:rsidDel="00D47B52">
                <w:rPr>
                  <w:rFonts w:ascii="Arial" w:hAnsi="Arial" w:cs="Arial"/>
                  <w:color w:val="4F81BD" w:themeColor="accent1"/>
                  <w:sz w:val="20"/>
                </w:rPr>
                <w:delText xml:space="preserve"> pulizia elic</w:delText>
              </w:r>
              <w:r w:rsidDel="00D47B52">
                <w:rPr>
                  <w:rFonts w:ascii="Arial" w:hAnsi="Arial" w:cs="Arial"/>
                  <w:color w:val="4F81BD" w:themeColor="accent1"/>
                  <w:sz w:val="20"/>
                </w:rPr>
                <w:delText>a e verifiche elettriche</w:delText>
              </w:r>
              <w:r w:rsidDel="00D47B5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.</w:delText>
              </w:r>
            </w:del>
          </w:p>
        </w:tc>
      </w:tr>
      <w:tr w:rsidR="00FF3363" w14:paraId="48BBBDA3" w14:textId="77777777" w:rsidTr="00AA45C3">
        <w:tblPrEx>
          <w:tblW w:w="22283" w:type="dxa"/>
          <w:tblInd w:w="70" w:type="dxa"/>
          <w:tblLook w:val="0600" w:firstRow="0" w:lastRow="0" w:firstColumn="0" w:lastColumn="0" w:noHBand="1" w:noVBand="1"/>
          <w:tblPrExChange w:id="837" w:author="Cinzia Da Ros" w:date="2020-10-12T17:24:00Z">
            <w:tblPrEx>
              <w:tblW w:w="22283" w:type="dxa"/>
              <w:tblInd w:w="70" w:type="dxa"/>
              <w:tblLook w:val="0600" w:firstRow="0" w:lastRow="0" w:firstColumn="0" w:lastColumn="0" w:noHBand="1" w:noVBand="1"/>
            </w:tblPrEx>
          </w:tblPrExChange>
        </w:tblPrEx>
        <w:trPr>
          <w:trHeight w:val="3770"/>
          <w:trPrChange w:id="838" w:author="Cinzia Da Ros" w:date="2020-10-12T17:24:00Z">
            <w:trPr>
              <w:gridBefore w:val="1"/>
              <w:trHeight w:val="2285"/>
            </w:trPr>
          </w:trPrChange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839" w:author="Cinzia Da Ros" w:date="2020-10-12T17:24:00Z">
              <w:tcPr>
                <w:tcW w:w="105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2A5788E1" w14:textId="77777777" w:rsidR="00FF3363" w:rsidRPr="00AA45C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AA45C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PNAD03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840" w:author="Cinzia Da Ros" w:date="2020-10-12T17:24:00Z">
              <w:tcPr>
                <w:tcW w:w="1528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7B2ADA1B" w14:textId="77777777" w:rsidR="00FF3363" w:rsidRPr="00AA45C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AA45C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Ponte nelle Alpi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841" w:author="Cinzia Da Ros" w:date="2020-10-12T17:24:00Z">
              <w:tcPr>
                <w:tcW w:w="1629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35FE2AC1" w14:textId="77777777" w:rsidR="00FF3363" w:rsidRPr="00AA45C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AA45C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La Nà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842" w:author="Cinzia Da Ros" w:date="2020-10-12T17:24:00Z">
              <w:tcPr>
                <w:tcW w:w="6321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72BB0C25" w14:textId="77777777" w:rsidR="00FF3363" w:rsidRPr="00AA45C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AA45C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 portate regolari.</w:t>
            </w:r>
          </w:p>
          <w:p w14:paraId="0CCDE613" w14:textId="77777777" w:rsidR="00FF3363" w:rsidRPr="00AA45C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AA45C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843" w:author="Cinzia Da Ros" w:date="2020-10-12T17:24:00Z">
              <w:tcPr>
                <w:tcW w:w="5882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3374E959" w14:textId="53B27AFD" w:rsidR="00FF3363" w:rsidRPr="00AA45C3" w:rsidRDefault="003E650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AA45C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Nessun guasto</w:t>
            </w:r>
            <w:r w:rsidR="00F75219" w:rsidRPr="00AA45C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844" w:author="Cinzia Da Ros" w:date="2020-10-12T17:24:00Z">
              <w:tcPr>
                <w:tcW w:w="587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2728C510" w14:textId="77777777" w:rsidR="00FF3363" w:rsidRPr="00AA45C3" w:rsidRDefault="00B729A3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 w:rsidRPr="00AA45C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manuale a ogni visita impianto e sostituzione accumulo vaglio al bisogno. Pulizia del sedimentatore secondario e linea raccolta schiume quando necessario.</w:t>
            </w:r>
          </w:p>
          <w:p w14:paraId="621CC676" w14:textId="3898605E" w:rsidR="00FF3363" w:rsidRPr="00AA45C3" w:rsidRDefault="00143811" w:rsidP="00F92D7F">
            <w:pPr>
              <w:pStyle w:val="Normale1"/>
              <w:spacing w:after="0" w:line="240" w:lineRule="auto"/>
              <w:jc w:val="both"/>
              <w:rPr>
                <w:ins w:id="845" w:author="Cinzia Da Ros" w:date="2020-10-12T17:18:00Z"/>
                <w:rFonts w:ascii="Arial" w:eastAsia="Times New Roman" w:hAnsi="Arial" w:cs="Arial"/>
                <w:color w:val="4F81BD" w:themeColor="accent1"/>
                <w:sz w:val="20"/>
                <w:szCs w:val="20"/>
                <w:rPrChange w:id="846" w:author="Cinzia Da Ros" w:date="2020-10-12T17:24:00Z">
                  <w:rPr>
                    <w:ins w:id="847" w:author="Cinzia Da Ros" w:date="2020-10-12T17:18:00Z"/>
                    <w:rFonts w:ascii="Arial" w:eastAsia="Times New Roman" w:hAnsi="Arial" w:cs="Arial"/>
                    <w:color w:val="4F81BD" w:themeColor="accent1"/>
                    <w:sz w:val="20"/>
                    <w:szCs w:val="20"/>
                    <w:highlight w:val="yellow"/>
                  </w:rPr>
                </w:rPrChange>
              </w:rPr>
            </w:pPr>
            <w:r w:rsidRPr="00AA45C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Ispessitore fango</w:t>
            </w:r>
            <w:r w:rsidR="00B729A3" w:rsidRPr="00AA45C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: gestione regolare con spillamento surnatanti e riempime</w:t>
            </w:r>
            <w:r w:rsidR="00F479E2" w:rsidRPr="00AA45C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</w:t>
            </w:r>
            <w:r w:rsidR="00B729A3" w:rsidRPr="00AA45C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to con fanghi di supero. Disidratazione al bisogno.</w:t>
            </w:r>
          </w:p>
          <w:p w14:paraId="48B5D994" w14:textId="3CD099CA" w:rsidR="00AA45C3" w:rsidRPr="00AA45C3" w:rsidRDefault="00AA45C3" w:rsidP="00F92D7F">
            <w:pPr>
              <w:pStyle w:val="Normale1"/>
              <w:spacing w:after="0" w:line="240" w:lineRule="auto"/>
              <w:jc w:val="both"/>
              <w:rPr>
                <w:ins w:id="848" w:author="Cinzia Da Ros" w:date="2020-10-12T17:19:00Z"/>
                <w:rFonts w:ascii="Arial" w:eastAsia="Times New Roman" w:hAnsi="Arial" w:cs="Arial"/>
                <w:color w:val="4F81BD" w:themeColor="accent1"/>
                <w:sz w:val="20"/>
                <w:szCs w:val="20"/>
                <w:rPrChange w:id="849" w:author="Cinzia Da Ros" w:date="2020-10-12T17:24:00Z">
                  <w:rPr>
                    <w:ins w:id="850" w:author="Cinzia Da Ros" w:date="2020-10-12T17:19:00Z"/>
                    <w:rFonts w:ascii="Arial" w:eastAsia="Times New Roman" w:hAnsi="Arial" w:cs="Arial"/>
                    <w:color w:val="4F81BD" w:themeColor="accent1"/>
                    <w:sz w:val="20"/>
                    <w:szCs w:val="20"/>
                    <w:highlight w:val="yellow"/>
                  </w:rPr>
                </w:rPrChange>
              </w:rPr>
            </w:pPr>
            <w:ins w:id="851" w:author="Cinzia Da Ros" w:date="2020-10-12T17:19:00Z">
              <w:r w:rsidRPr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  <w:rPrChange w:id="852" w:author="Cinzia Da Ros" w:date="2020-10-12T17:24:00Z">
                    <w:rPr>
                      <w:rFonts w:ascii="Arial" w:eastAsia="Times New Roman" w:hAnsi="Arial" w:cs="Arial"/>
                      <w:color w:val="4F81BD" w:themeColor="accent1"/>
                      <w:sz w:val="20"/>
                      <w:szCs w:val="20"/>
                      <w:highlight w:val="yellow"/>
                    </w:rPr>
                  </w:rPrChange>
                </w:rPr>
                <w:t>10/09 Labirinto: pulizia.</w:t>
              </w:r>
            </w:ins>
          </w:p>
          <w:p w14:paraId="29A8A277" w14:textId="61F732C5" w:rsidR="00AA45C3" w:rsidRPr="00AA45C3" w:rsidRDefault="00AA45C3" w:rsidP="00F92D7F">
            <w:pPr>
              <w:pStyle w:val="Normale1"/>
              <w:spacing w:after="0" w:line="240" w:lineRule="auto"/>
              <w:jc w:val="both"/>
              <w:rPr>
                <w:ins w:id="853" w:author="Cinzia Da Ros" w:date="2020-10-12T17:19:00Z"/>
                <w:rFonts w:ascii="Arial" w:eastAsia="Times New Roman" w:hAnsi="Arial" w:cs="Arial"/>
                <w:color w:val="4F81BD" w:themeColor="accent1"/>
                <w:sz w:val="20"/>
                <w:szCs w:val="20"/>
                <w:rPrChange w:id="854" w:author="Cinzia Da Ros" w:date="2020-10-12T17:24:00Z">
                  <w:rPr>
                    <w:ins w:id="855" w:author="Cinzia Da Ros" w:date="2020-10-12T17:19:00Z"/>
                    <w:rFonts w:ascii="Arial" w:eastAsia="Times New Roman" w:hAnsi="Arial" w:cs="Arial"/>
                    <w:color w:val="4F81BD" w:themeColor="accent1"/>
                    <w:sz w:val="20"/>
                    <w:szCs w:val="20"/>
                    <w:highlight w:val="yellow"/>
                  </w:rPr>
                </w:rPrChange>
              </w:rPr>
            </w:pPr>
            <w:ins w:id="856" w:author="Cinzia Da Ros" w:date="2020-10-12T17:19:00Z">
              <w:r w:rsidRPr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  <w:rPrChange w:id="857" w:author="Cinzia Da Ros" w:date="2020-10-12T17:24:00Z">
                    <w:rPr>
                      <w:rFonts w:ascii="Arial" w:eastAsia="Times New Roman" w:hAnsi="Arial" w:cs="Arial"/>
                      <w:color w:val="4F81BD" w:themeColor="accent1"/>
                      <w:sz w:val="20"/>
                      <w:szCs w:val="20"/>
                      <w:highlight w:val="yellow"/>
                    </w:rPr>
                  </w:rPrChange>
                </w:rPr>
                <w:t>14/09 Soffiante: avvio in modalità manuale.</w:t>
              </w:r>
            </w:ins>
          </w:p>
          <w:p w14:paraId="6363A02F" w14:textId="70D4B377" w:rsidR="00AA45C3" w:rsidRPr="00AA45C3" w:rsidRDefault="00AA45C3" w:rsidP="00F92D7F">
            <w:pPr>
              <w:pStyle w:val="Normale1"/>
              <w:spacing w:after="0" w:line="240" w:lineRule="auto"/>
              <w:jc w:val="both"/>
              <w:rPr>
                <w:ins w:id="858" w:author="Cinzia Da Ros" w:date="2020-10-12T17:20:00Z"/>
                <w:rFonts w:ascii="Arial" w:eastAsia="Times New Roman" w:hAnsi="Arial" w:cs="Arial"/>
                <w:color w:val="4F81BD" w:themeColor="accent1"/>
                <w:sz w:val="20"/>
                <w:szCs w:val="20"/>
                <w:rPrChange w:id="859" w:author="Cinzia Da Ros" w:date="2020-10-12T17:24:00Z">
                  <w:rPr>
                    <w:ins w:id="860" w:author="Cinzia Da Ros" w:date="2020-10-12T17:20:00Z"/>
                    <w:rFonts w:ascii="Arial" w:eastAsia="Times New Roman" w:hAnsi="Arial" w:cs="Arial"/>
                    <w:color w:val="4F81BD" w:themeColor="accent1"/>
                    <w:sz w:val="20"/>
                    <w:szCs w:val="20"/>
                    <w:highlight w:val="yellow"/>
                  </w:rPr>
                </w:rPrChange>
              </w:rPr>
            </w:pPr>
            <w:ins w:id="861" w:author="Cinzia Da Ros" w:date="2020-10-12T17:20:00Z">
              <w:r w:rsidRPr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  <w:rPrChange w:id="862" w:author="Cinzia Da Ros" w:date="2020-10-12T17:24:00Z">
                    <w:rPr>
                      <w:rFonts w:ascii="Arial" w:eastAsia="Times New Roman" w:hAnsi="Arial" w:cs="Arial"/>
                      <w:color w:val="4F81BD" w:themeColor="accent1"/>
                      <w:sz w:val="20"/>
                      <w:szCs w:val="20"/>
                      <w:highlight w:val="yellow"/>
                    </w:rPr>
                  </w:rPrChange>
                </w:rPr>
                <w:t>16/09 Comparto pretrattamenti: pulizia griglia manuale e filtro</w:t>
              </w:r>
            </w:ins>
            <w:ins w:id="863" w:author="Stivens Bellumat" w:date="2020-10-15T14:04:00Z">
              <w:r w:rsidR="00EA2C41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-</w:t>
              </w:r>
            </w:ins>
            <w:ins w:id="864" w:author="Cinzia Da Ros" w:date="2020-10-12T17:20:00Z">
              <w:r w:rsidRPr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  <w:rPrChange w:id="865" w:author="Cinzia Da Ros" w:date="2020-10-12T17:24:00Z">
                    <w:rPr>
                      <w:rFonts w:ascii="Arial" w:eastAsia="Times New Roman" w:hAnsi="Arial" w:cs="Arial"/>
                      <w:color w:val="4F81BD" w:themeColor="accent1"/>
                      <w:sz w:val="20"/>
                      <w:szCs w:val="20"/>
                      <w:highlight w:val="yellow"/>
                    </w:rPr>
                  </w:rPrChange>
                </w:rPr>
                <w:t>coclea.</w:t>
              </w:r>
            </w:ins>
          </w:p>
          <w:p w14:paraId="709BCBEB" w14:textId="67E1723B" w:rsidR="00AA45C3" w:rsidRPr="00AA45C3" w:rsidRDefault="00AA45C3" w:rsidP="00F92D7F">
            <w:pPr>
              <w:pStyle w:val="Normale1"/>
              <w:spacing w:after="0" w:line="240" w:lineRule="auto"/>
              <w:jc w:val="both"/>
              <w:rPr>
                <w:ins w:id="866" w:author="Cinzia Da Ros" w:date="2020-10-12T17:21:00Z"/>
                <w:rFonts w:ascii="Arial" w:eastAsia="Times New Roman" w:hAnsi="Arial" w:cs="Arial"/>
                <w:color w:val="4F81BD" w:themeColor="accent1"/>
                <w:sz w:val="20"/>
                <w:szCs w:val="20"/>
                <w:rPrChange w:id="867" w:author="Cinzia Da Ros" w:date="2020-10-12T17:24:00Z">
                  <w:rPr>
                    <w:ins w:id="868" w:author="Cinzia Da Ros" w:date="2020-10-12T17:21:00Z"/>
                    <w:rFonts w:ascii="Arial" w:eastAsia="Times New Roman" w:hAnsi="Arial" w:cs="Arial"/>
                    <w:color w:val="4F81BD" w:themeColor="accent1"/>
                    <w:sz w:val="20"/>
                    <w:szCs w:val="20"/>
                    <w:highlight w:val="yellow"/>
                  </w:rPr>
                </w:rPrChange>
              </w:rPr>
            </w:pPr>
            <w:ins w:id="869" w:author="Cinzia Da Ros" w:date="2020-10-12T17:20:00Z">
              <w:r w:rsidRPr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  <w:rPrChange w:id="870" w:author="Cinzia Da Ros" w:date="2020-10-12T17:24:00Z">
                    <w:rPr>
                      <w:rFonts w:ascii="Arial" w:eastAsia="Times New Roman" w:hAnsi="Arial" w:cs="Arial"/>
                      <w:color w:val="4F81BD" w:themeColor="accent1"/>
                      <w:sz w:val="20"/>
                      <w:szCs w:val="20"/>
                      <w:highlight w:val="yellow"/>
                    </w:rPr>
                  </w:rPrChange>
                </w:rPr>
                <w:t>17/09 Soffiante: ripristino funzi</w:t>
              </w:r>
            </w:ins>
            <w:ins w:id="871" w:author="Cinzia Da Ros" w:date="2020-10-12T17:21:00Z">
              <w:r w:rsidRPr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  <w:rPrChange w:id="872" w:author="Cinzia Da Ros" w:date="2020-10-12T17:24:00Z">
                    <w:rPr>
                      <w:rFonts w:ascii="Arial" w:eastAsia="Times New Roman" w:hAnsi="Arial" w:cs="Arial"/>
                      <w:color w:val="4F81BD" w:themeColor="accent1"/>
                      <w:sz w:val="20"/>
                      <w:szCs w:val="20"/>
                      <w:highlight w:val="yellow"/>
                    </w:rPr>
                  </w:rPrChange>
                </w:rPr>
                <w:t>onamento</w:t>
              </w:r>
            </w:ins>
            <w:ins w:id="873" w:author="Cinzia Da Ros" w:date="2020-10-12T17:20:00Z">
              <w:r w:rsidRPr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  <w:rPrChange w:id="874" w:author="Cinzia Da Ros" w:date="2020-10-12T17:24:00Z">
                    <w:rPr>
                      <w:rFonts w:ascii="Arial" w:eastAsia="Times New Roman" w:hAnsi="Arial" w:cs="Arial"/>
                      <w:color w:val="4F81BD" w:themeColor="accent1"/>
                      <w:sz w:val="20"/>
                      <w:szCs w:val="20"/>
                      <w:highlight w:val="yellow"/>
                    </w:rPr>
                  </w:rPrChange>
                </w:rPr>
                <w:t xml:space="preserve"> in modalità </w:t>
              </w:r>
            </w:ins>
            <w:ins w:id="875" w:author="Cinzia Da Ros" w:date="2020-10-12T17:21:00Z">
              <w:r w:rsidRPr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  <w:rPrChange w:id="876" w:author="Cinzia Da Ros" w:date="2020-10-12T17:24:00Z">
                    <w:rPr>
                      <w:rFonts w:ascii="Arial" w:eastAsia="Times New Roman" w:hAnsi="Arial" w:cs="Arial"/>
                      <w:color w:val="4F81BD" w:themeColor="accent1"/>
                      <w:sz w:val="20"/>
                      <w:szCs w:val="20"/>
                      <w:highlight w:val="yellow"/>
                    </w:rPr>
                  </w:rPrChange>
                </w:rPr>
                <w:t>automatica.</w:t>
              </w:r>
            </w:ins>
          </w:p>
          <w:p w14:paraId="4EE82F0E" w14:textId="4A8C28A6" w:rsidR="00AA45C3" w:rsidRPr="00AA45C3" w:rsidRDefault="00AA45C3" w:rsidP="00F92D7F">
            <w:pPr>
              <w:pStyle w:val="Normale1"/>
              <w:spacing w:after="0" w:line="240" w:lineRule="auto"/>
              <w:jc w:val="both"/>
              <w:rPr>
                <w:ins w:id="877" w:author="Cinzia Da Ros" w:date="2020-10-12T17:21:00Z"/>
                <w:rFonts w:ascii="Arial" w:eastAsia="Times New Roman" w:hAnsi="Arial" w:cs="Arial"/>
                <w:color w:val="4F81BD" w:themeColor="accent1"/>
                <w:sz w:val="20"/>
                <w:szCs w:val="20"/>
                <w:rPrChange w:id="878" w:author="Cinzia Da Ros" w:date="2020-10-12T17:24:00Z">
                  <w:rPr>
                    <w:ins w:id="879" w:author="Cinzia Da Ros" w:date="2020-10-12T17:21:00Z"/>
                    <w:rFonts w:ascii="Arial" w:eastAsia="Times New Roman" w:hAnsi="Arial" w:cs="Arial"/>
                    <w:color w:val="4F81BD" w:themeColor="accent1"/>
                    <w:sz w:val="20"/>
                    <w:szCs w:val="20"/>
                    <w:highlight w:val="yellow"/>
                  </w:rPr>
                </w:rPrChange>
              </w:rPr>
            </w:pPr>
            <w:ins w:id="880" w:author="Cinzia Da Ros" w:date="2020-10-12T17:21:00Z">
              <w:r w:rsidRPr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  <w:rPrChange w:id="881" w:author="Cinzia Da Ros" w:date="2020-10-12T17:24:00Z">
                    <w:rPr>
                      <w:rFonts w:ascii="Arial" w:eastAsia="Times New Roman" w:hAnsi="Arial" w:cs="Arial"/>
                      <w:color w:val="4F81BD" w:themeColor="accent1"/>
                      <w:sz w:val="20"/>
                      <w:szCs w:val="20"/>
                      <w:highlight w:val="yellow"/>
                    </w:rPr>
                  </w:rPrChange>
                </w:rPr>
                <w:t>18/09 Labirinto: pulizia.</w:t>
              </w:r>
            </w:ins>
          </w:p>
          <w:p w14:paraId="7E00552C" w14:textId="1D154F5A" w:rsidR="00AA45C3" w:rsidRPr="00AA45C3" w:rsidRDefault="00AA45C3" w:rsidP="00F92D7F">
            <w:pPr>
              <w:pStyle w:val="Normale1"/>
              <w:spacing w:after="0" w:line="240" w:lineRule="auto"/>
              <w:jc w:val="both"/>
              <w:rPr>
                <w:ins w:id="882" w:author="Cinzia Da Ros" w:date="2020-10-12T17:22:00Z"/>
                <w:rFonts w:ascii="Arial" w:eastAsia="Times New Roman" w:hAnsi="Arial" w:cs="Arial"/>
                <w:color w:val="4F81BD" w:themeColor="accent1"/>
                <w:sz w:val="20"/>
                <w:szCs w:val="20"/>
                <w:rPrChange w:id="883" w:author="Cinzia Da Ros" w:date="2020-10-12T17:24:00Z">
                  <w:rPr>
                    <w:ins w:id="884" w:author="Cinzia Da Ros" w:date="2020-10-12T17:22:00Z"/>
                    <w:rFonts w:ascii="Arial" w:eastAsia="Times New Roman" w:hAnsi="Arial" w:cs="Arial"/>
                    <w:color w:val="4F81BD" w:themeColor="accent1"/>
                    <w:sz w:val="20"/>
                    <w:szCs w:val="20"/>
                    <w:highlight w:val="yellow"/>
                  </w:rPr>
                </w:rPrChange>
              </w:rPr>
            </w:pPr>
            <w:ins w:id="885" w:author="Cinzia Da Ros" w:date="2020-10-12T17:21:00Z">
              <w:r w:rsidRPr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  <w:rPrChange w:id="886" w:author="Cinzia Da Ros" w:date="2020-10-12T17:24:00Z">
                    <w:rPr>
                      <w:rFonts w:ascii="Arial" w:eastAsia="Times New Roman" w:hAnsi="Arial" w:cs="Arial"/>
                      <w:color w:val="4F81BD" w:themeColor="accent1"/>
                      <w:sz w:val="20"/>
                      <w:szCs w:val="20"/>
                      <w:highlight w:val="yellow"/>
                    </w:rPr>
                  </w:rPrChange>
                </w:rPr>
                <w:t xml:space="preserve">Paratoie </w:t>
              </w:r>
            </w:ins>
            <w:ins w:id="887" w:author="Cinzia Da Ros" w:date="2020-10-12T17:22:00Z">
              <w:r w:rsidRPr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  <w:rPrChange w:id="888" w:author="Cinzia Da Ros" w:date="2020-10-12T17:24:00Z">
                    <w:rPr>
                      <w:rFonts w:ascii="Arial" w:eastAsia="Times New Roman" w:hAnsi="Arial" w:cs="Arial"/>
                      <w:color w:val="4F81BD" w:themeColor="accent1"/>
                      <w:sz w:val="20"/>
                      <w:szCs w:val="20"/>
                      <w:highlight w:val="yellow"/>
                    </w:rPr>
                  </w:rPrChange>
                </w:rPr>
                <w:t>per sezionamento pretrattamenti e reattore biologico: controllo stato di usura.</w:t>
              </w:r>
            </w:ins>
          </w:p>
          <w:p w14:paraId="5591FEBE" w14:textId="356CC273" w:rsidR="00AA45C3" w:rsidRPr="00AA45C3" w:rsidDel="00AA45C3" w:rsidRDefault="00AA45C3">
            <w:pPr>
              <w:pStyle w:val="Normale1"/>
              <w:spacing w:after="0" w:line="240" w:lineRule="auto"/>
              <w:jc w:val="both"/>
              <w:rPr>
                <w:del w:id="889" w:author="Cinzia Da Ros" w:date="2020-10-12T17:24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890" w:author="Cinzia Da Ros" w:date="2020-10-12T17:22:00Z">
              <w:r w:rsidRPr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  <w:rPrChange w:id="891" w:author="Cinzia Da Ros" w:date="2020-10-12T17:24:00Z">
                    <w:rPr>
                      <w:rFonts w:ascii="Arial" w:eastAsia="Times New Roman" w:hAnsi="Arial" w:cs="Arial"/>
                      <w:color w:val="4F81BD" w:themeColor="accent1"/>
                      <w:sz w:val="20"/>
                      <w:szCs w:val="20"/>
                      <w:highlight w:val="yellow"/>
                    </w:rPr>
                  </w:rPrChange>
                </w:rPr>
                <w:t>2</w:t>
              </w:r>
            </w:ins>
            <w:ins w:id="892" w:author="Cinzia Da Ros" w:date="2020-10-12T17:23:00Z">
              <w:r w:rsidRPr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  <w:rPrChange w:id="893" w:author="Cinzia Da Ros" w:date="2020-10-12T17:24:00Z">
                    <w:rPr>
                      <w:rFonts w:ascii="Arial" w:eastAsia="Times New Roman" w:hAnsi="Arial" w:cs="Arial"/>
                      <w:color w:val="4F81BD" w:themeColor="accent1"/>
                      <w:sz w:val="20"/>
                      <w:szCs w:val="20"/>
                      <w:highlight w:val="yellow"/>
                    </w:rPr>
                  </w:rPrChange>
                </w:rPr>
                <w:t>4/09 Comparto disidratazione: regolazione tensione telo nastrino nastropressa</w:t>
              </w:r>
            </w:ins>
            <w:ins w:id="894" w:author="Cinzia Da Ros" w:date="2020-10-12T17:24:00Z">
              <w:r w:rsidRPr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  <w:rPrChange w:id="895" w:author="Cinzia Da Ros" w:date="2020-10-12T17:24:00Z">
                    <w:rPr>
                      <w:rFonts w:ascii="Arial" w:eastAsia="Times New Roman" w:hAnsi="Arial" w:cs="Arial"/>
                      <w:color w:val="4F81BD" w:themeColor="accent1"/>
                      <w:sz w:val="20"/>
                      <w:szCs w:val="20"/>
                      <w:highlight w:val="yellow"/>
                    </w:rPr>
                  </w:rPrChange>
                </w:rPr>
                <w:t>.</w:t>
              </w:r>
            </w:ins>
          </w:p>
          <w:p w14:paraId="7488A7AA" w14:textId="48AF4D02" w:rsidR="003E6508" w:rsidRPr="00AA45C3" w:rsidDel="00AA45C3" w:rsidRDefault="003E6508">
            <w:pPr>
              <w:pStyle w:val="Normale1"/>
              <w:spacing w:after="0" w:line="240" w:lineRule="auto"/>
              <w:jc w:val="both"/>
              <w:rPr>
                <w:del w:id="896" w:author="Cinzia Da Ros" w:date="2020-10-12T17:24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897" w:author="Cinzia Da Ros" w:date="2020-10-12T17:24:00Z">
              <w:r w:rsidRPr="00AA45C3" w:rsidDel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05/08 Pompe di sollevamento iniziale: scambio, P1 ON, P2 OFF.</w:delText>
              </w:r>
            </w:del>
          </w:p>
          <w:p w14:paraId="5914E6CB" w14:textId="3B0EE877" w:rsidR="003E6508" w:rsidRPr="00AA45C3" w:rsidDel="00AA45C3" w:rsidRDefault="003E6508">
            <w:pPr>
              <w:pStyle w:val="Normale1"/>
              <w:spacing w:after="0" w:line="240" w:lineRule="auto"/>
              <w:jc w:val="both"/>
              <w:rPr>
                <w:del w:id="898" w:author="Cinzia Da Ros" w:date="2020-10-12T17:24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899" w:author="Cinzia Da Ros" w:date="2020-10-12T17:24:00Z">
              <w:r w:rsidRPr="00AA45C3" w:rsidDel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12/08 Labirinto: pulizia.</w:delText>
              </w:r>
            </w:del>
          </w:p>
          <w:p w14:paraId="63BA95AB" w14:textId="21928AAF" w:rsidR="003E6508" w:rsidRPr="00AA45C3" w:rsidDel="00AA45C3" w:rsidRDefault="003E6508">
            <w:pPr>
              <w:pStyle w:val="Normale1"/>
              <w:spacing w:after="0" w:line="240" w:lineRule="auto"/>
              <w:jc w:val="both"/>
              <w:rPr>
                <w:del w:id="900" w:author="Cinzia Da Ros" w:date="2020-10-12T17:24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901" w:author="Cinzia Da Ros" w:date="2020-10-12T17:24:00Z">
              <w:r w:rsidRPr="00AA45C3" w:rsidDel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Asporto sabbie.</w:delText>
              </w:r>
            </w:del>
          </w:p>
          <w:p w14:paraId="30488162" w14:textId="34AA135A" w:rsidR="003E6508" w:rsidRPr="00AA45C3" w:rsidDel="00AA45C3" w:rsidRDefault="003E6508">
            <w:pPr>
              <w:pStyle w:val="Normale1"/>
              <w:spacing w:after="0" w:line="240" w:lineRule="auto"/>
              <w:jc w:val="both"/>
              <w:rPr>
                <w:del w:id="902" w:author="Cinzia Da Ros" w:date="2020-10-12T17:24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903" w:author="Cinzia Da Ros" w:date="2020-10-12T17:24:00Z">
              <w:r w:rsidRPr="00AA45C3" w:rsidDel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14/08 Pompe di sollevamento iniziale: scambio, P1 OFF, P2 ON.</w:delText>
              </w:r>
            </w:del>
          </w:p>
          <w:p w14:paraId="43EBD0F2" w14:textId="7C0BF08B" w:rsidR="00FF3363" w:rsidRPr="00AA45C3" w:rsidRDefault="003E6508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904" w:author="Cinzia Da Ros" w:date="2020-10-12T17:24:00Z">
              <w:r w:rsidRPr="00AA45C3" w:rsidDel="00AA45C3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19/08 Vasca di ossidazione: pulizia stramazzo.</w:delText>
              </w:r>
            </w:del>
          </w:p>
        </w:tc>
      </w:tr>
      <w:tr w:rsidR="0060547C" w:rsidRPr="004B7DB8" w14:paraId="7D253A36" w14:textId="77777777" w:rsidTr="0011606F">
        <w:tblPrEx>
          <w:tblW w:w="22283" w:type="dxa"/>
          <w:tblInd w:w="70" w:type="dxa"/>
          <w:tblLook w:val="0600" w:firstRow="0" w:lastRow="0" w:firstColumn="0" w:lastColumn="0" w:noHBand="1" w:noVBand="1"/>
          <w:tblPrExChange w:id="905" w:author="Cinzia Da Ros" w:date="2020-10-11T19:14:00Z">
            <w:tblPrEx>
              <w:tblW w:w="22283" w:type="dxa"/>
              <w:tblInd w:w="70" w:type="dxa"/>
              <w:tblLook w:val="0600" w:firstRow="0" w:lastRow="0" w:firstColumn="0" w:lastColumn="0" w:noHBand="1" w:noVBand="1"/>
            </w:tblPrEx>
          </w:tblPrExChange>
        </w:tblPrEx>
        <w:trPr>
          <w:trHeight w:val="1097"/>
          <w:trPrChange w:id="906" w:author="Cinzia Da Ros" w:date="2020-10-11T19:14:00Z">
            <w:trPr>
              <w:gridBefore w:val="1"/>
              <w:trHeight w:val="1745"/>
            </w:trPr>
          </w:trPrChange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907" w:author="Cinzia Da Ros" w:date="2020-10-11T19:14:00Z">
              <w:tcPr>
                <w:tcW w:w="105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6566FB5E" w14:textId="77777777" w:rsidR="00FF3363" w:rsidRPr="004B7DB8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SPCD03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908" w:author="Cinzia Da Ros" w:date="2020-10-11T19:14:00Z">
              <w:tcPr>
                <w:tcW w:w="1528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3AC6273B" w14:textId="77777777" w:rsidR="00FF3363" w:rsidRPr="004B7DB8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San Pietro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909" w:author="Cinzia Da Ros" w:date="2020-10-11T19:14:00Z">
              <w:tcPr>
                <w:tcW w:w="1629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5EDBD35B" w14:textId="77777777" w:rsidR="00FF3363" w:rsidRPr="004B7DB8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Mare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910" w:author="Cinzia Da Ros" w:date="2020-10-11T19:14:00Z">
              <w:tcPr>
                <w:tcW w:w="6321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32482A7E" w14:textId="77777777" w:rsidR="00FF3363" w:rsidRPr="004B7DB8" w:rsidRDefault="00B729A3" w:rsidP="009F446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1592F4D9" w14:textId="77777777" w:rsidR="00FF3363" w:rsidRPr="004B7DB8" w:rsidRDefault="00B729A3" w:rsidP="009F446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911" w:author="Cinzia Da Ros" w:date="2020-10-11T19:14:00Z">
              <w:tcPr>
                <w:tcW w:w="5882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2E6F30F0" w14:textId="14469306" w:rsidR="00FF3363" w:rsidRPr="004B7DB8" w:rsidRDefault="00B729A3" w:rsidP="009F446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Impianto disinnescato senza fango biologico.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912" w:author="Cinzia Da Ros" w:date="2020-10-11T19:14:00Z">
              <w:tcPr>
                <w:tcW w:w="587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7AB52FF1" w14:textId="05B4062A" w:rsidR="00FF3363" w:rsidRDefault="00B729A3" w:rsidP="00F92D7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55E091A5" w14:textId="3B8C6A7D" w:rsidR="00973CFE" w:rsidDel="00D47B52" w:rsidRDefault="00973CFE" w:rsidP="00F92D7F">
            <w:pPr>
              <w:pStyle w:val="Normale1"/>
              <w:spacing w:after="0" w:line="240" w:lineRule="auto"/>
              <w:jc w:val="both"/>
              <w:rPr>
                <w:del w:id="913" w:author="Cinzia Da Ros" w:date="2020-10-11T19:1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914" w:author="Cinzia Da Ros" w:date="2020-10-11T19:13:00Z">
              <w:r w:rsidDel="00D47B5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04/08 </w:delText>
              </w:r>
              <w:r w:rsidRPr="004B7DB8" w:rsidDel="00D47B5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Pompa di ricircolo n.2:</w:delText>
              </w:r>
              <w:r w:rsidDel="00D47B5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verifiche elettromeccaniche.</w:delText>
              </w:r>
            </w:del>
          </w:p>
          <w:p w14:paraId="665D302E" w14:textId="43F3EEAD" w:rsidR="00973CFE" w:rsidDel="00D47B52" w:rsidRDefault="00973CFE" w:rsidP="00F92D7F">
            <w:pPr>
              <w:pStyle w:val="Normale1"/>
              <w:spacing w:after="0" w:line="240" w:lineRule="auto"/>
              <w:jc w:val="both"/>
              <w:rPr>
                <w:del w:id="915" w:author="Cinzia Da Ros" w:date="2020-10-11T19:1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916" w:author="Cinzia Da Ros" w:date="2020-10-11T19:13:00Z">
              <w:r w:rsidDel="00D47B5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17/08 Sedimentatore secondario: pulizia sfiori.</w:delText>
              </w:r>
            </w:del>
          </w:p>
          <w:p w14:paraId="63235C46" w14:textId="3C478456" w:rsidR="00973CFE" w:rsidDel="00D47B52" w:rsidRDefault="00973CFE" w:rsidP="00F92D7F">
            <w:pPr>
              <w:pStyle w:val="Normale1"/>
              <w:spacing w:after="0" w:line="240" w:lineRule="auto"/>
              <w:jc w:val="both"/>
              <w:rPr>
                <w:del w:id="917" w:author="Cinzia Da Ros" w:date="2020-10-11T19:1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918" w:author="Cinzia Da Ros" w:date="2020-10-11T19:13:00Z">
              <w:r w:rsidDel="00D47B5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18/08 Sfalcio erba.</w:delText>
              </w:r>
            </w:del>
          </w:p>
          <w:p w14:paraId="53584A3F" w14:textId="3EB1E5C0" w:rsidR="00FF3363" w:rsidRPr="004B7DB8" w:rsidRDefault="00973CFE" w:rsidP="00F92D7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919" w:author="Cinzia Da Ros" w:date="2020-10-11T19:13:00Z">
              <w:r w:rsidDel="00D47B5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31/08 Sedimentatore secondario: pulizia sfiori.</w:delText>
              </w:r>
            </w:del>
            <w:ins w:id="920" w:author="Cinzia Da Ros" w:date="2020-10-11T19:13:00Z">
              <w:r w:rsidR="00D47B5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23/09 </w:t>
              </w:r>
            </w:ins>
            <w:ins w:id="921" w:author="Cinzia Da Ros" w:date="2020-10-11T19:14:00Z">
              <w:r w:rsidR="0011606F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Dissabbiatore</w:t>
              </w:r>
            </w:ins>
            <w:ins w:id="922" w:author="Cinzia Da Ros" w:date="2020-10-11T19:13:00Z">
              <w:r w:rsidR="00D47B5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: p</w:t>
              </w:r>
              <w:r w:rsidR="0011606F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ulizia e asporto sabbie.</w:t>
              </w:r>
            </w:ins>
          </w:p>
        </w:tc>
      </w:tr>
      <w:tr w:rsidR="00FF3363" w14:paraId="3D0C1A2D" w14:textId="77777777" w:rsidTr="009A5405">
        <w:tblPrEx>
          <w:tblW w:w="22283" w:type="dxa"/>
          <w:tblInd w:w="70" w:type="dxa"/>
          <w:tblLook w:val="0600" w:firstRow="0" w:lastRow="0" w:firstColumn="0" w:lastColumn="0" w:noHBand="1" w:noVBand="1"/>
          <w:tblPrExChange w:id="923" w:author="Cinzia Da Ros" w:date="2020-10-07T15:51:00Z">
            <w:tblPrEx>
              <w:tblW w:w="22283" w:type="dxa"/>
              <w:tblInd w:w="70" w:type="dxa"/>
              <w:tblLook w:val="0600" w:firstRow="0" w:lastRow="0" w:firstColumn="0" w:lastColumn="0" w:noHBand="1" w:noVBand="1"/>
            </w:tblPrEx>
          </w:tblPrExChange>
        </w:tblPrEx>
        <w:trPr>
          <w:trHeight w:val="4148"/>
          <w:trPrChange w:id="924" w:author="Cinzia Da Ros" w:date="2020-10-07T15:51:00Z">
            <w:trPr>
              <w:gridBefore w:val="1"/>
              <w:trHeight w:val="3842"/>
            </w:trPr>
          </w:trPrChange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925" w:author="Cinzia Da Ros" w:date="2020-10-07T15:51:00Z">
              <w:tcPr>
                <w:tcW w:w="105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83715F7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SVCD01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926" w:author="Cinzia Da Ros" w:date="2020-10-07T15:51:00Z">
              <w:tcPr>
                <w:tcW w:w="1528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452716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San Vito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927" w:author="Cinzia Da Ros" w:date="2020-10-07T15:51:00Z">
              <w:tcPr>
                <w:tcW w:w="1629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39D48F79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Ciampes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928" w:author="Cinzia Da Ros" w:date="2020-10-07T15:51:00Z">
              <w:tcPr>
                <w:tcW w:w="6321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2A90EAC0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anomalia, refluo torbido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929" w:author="Cinzia Da Ros" w:date="2020-10-07T15:51:00Z">
              <w:tcPr>
                <w:tcW w:w="5882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1EDC687" w14:textId="2AF5DA09" w:rsidR="009250C9" w:rsidRDefault="009250C9">
            <w:pPr>
              <w:pStyle w:val="Normale1"/>
              <w:spacing w:after="0" w:line="240" w:lineRule="auto"/>
              <w:jc w:val="both"/>
              <w:rPr>
                <w:ins w:id="930" w:author="Cinzia Da Ros" w:date="2020-10-07T15:42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931" w:author="Cinzia Da Ros" w:date="2020-10-07T15:3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02/09 Poli</w:t>
              </w:r>
            </w:ins>
            <w:ins w:id="932" w:author="Stivens Bellumat" w:date="2020-10-15T14:04:00Z">
              <w:r w:rsidR="00EA2C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-</w:t>
              </w:r>
            </w:ins>
            <w:ins w:id="933" w:author="Cinzia Da Ros" w:date="2020-10-07T15:39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preparatore: intasamento</w:t>
              </w:r>
            </w:ins>
            <w:ins w:id="934" w:author="Cinzia Da Ros" w:date="2020-10-07T15:4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</w:t>
              </w:r>
            </w:ins>
            <w:ins w:id="935" w:author="Cinzia Da Ros" w:date="2020-10-07T15:4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causa avaria PLC</w:t>
              </w:r>
            </w:ins>
            <w:ins w:id="936" w:author="Cinzia Da Ros" w:date="2020-10-07T15:4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e blocco della coclea</w:t>
              </w:r>
            </w:ins>
            <w:ins w:id="937" w:author="Cinzia Da Ros" w:date="2020-10-07T15:4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296ABD81" w14:textId="769A0678" w:rsidR="009250C9" w:rsidRDefault="009250C9">
            <w:pPr>
              <w:pStyle w:val="Normale1"/>
              <w:spacing w:after="0" w:line="240" w:lineRule="auto"/>
              <w:jc w:val="both"/>
              <w:rPr>
                <w:ins w:id="938" w:author="Cinzia Da Ros" w:date="2020-10-07T15:4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939" w:author="Cinzia Da Ros" w:date="2020-10-07T15:42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09/09 Presenza di sabbie nella condo</w:t>
              </w:r>
            </w:ins>
            <w:ins w:id="940" w:author="Cinzia Da Ros" w:date="2020-10-07T15:43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tta fognaria a monte dell’impianto.</w:t>
              </w:r>
            </w:ins>
          </w:p>
          <w:p w14:paraId="0DF72C6C" w14:textId="5EBB7C58" w:rsidR="009250C9" w:rsidRDefault="00363443">
            <w:pPr>
              <w:pStyle w:val="Normale1"/>
              <w:spacing w:after="0" w:line="240" w:lineRule="auto"/>
              <w:jc w:val="both"/>
              <w:rPr>
                <w:ins w:id="941" w:author="Cinzia Da Ros" w:date="2020-10-07T15:43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942" w:author="Cinzia Da Ros" w:date="2020-10-07T15:44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11/09 </w:t>
              </w:r>
            </w:ins>
            <w:ins w:id="943" w:author="Cinzia Da Ros" w:date="2020-10-07T15:43:00Z">
              <w:r w:rsidR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Lampade esterne </w:t>
              </w:r>
            </w:ins>
            <w:ins w:id="944" w:author="Cinzia Da Ros" w:date="2020-10-07T15:44:00Z">
              <w:r w:rsidR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e nel</w:t>
              </w:r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locale disidratazione fanghi </w:t>
              </w:r>
            </w:ins>
            <w:ins w:id="945" w:author="Cinzia Da Ros" w:date="2020-10-07T15:43:00Z">
              <w:r w:rsidR="009250C9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guaste.</w:t>
              </w:r>
            </w:ins>
          </w:p>
          <w:p w14:paraId="677984D3" w14:textId="659A7146" w:rsidR="008F54D3" w:rsidDel="009A5405" w:rsidRDefault="00363443" w:rsidP="009A5405">
            <w:pPr>
              <w:pStyle w:val="Normale1"/>
              <w:rPr>
                <w:del w:id="946" w:author="Cinzia Da Ros" w:date="2020-10-07T15:47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947" w:author="Cinzia Da Ros" w:date="2020-10-07T15:4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24/09</w:t>
              </w:r>
            </w:ins>
            <w:del w:id="948" w:author="Cinzia Da Ros" w:date="2020-10-07T15:45:00Z">
              <w:r w:rsidR="008F54D3" w:rsidDel="00363443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06/08</w:delText>
              </w:r>
            </w:del>
            <w:r w:rsidR="008F54D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Lavaggi</w:t>
            </w:r>
            <w:ins w:id="949" w:author="Cinzia Da Ros" w:date="2020-10-07T15:4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o</w:t>
              </w:r>
            </w:ins>
            <w:r w:rsidR="008F54D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biofiltr</w:t>
            </w:r>
            <w:del w:id="950" w:author="Cinzia Da Ros" w:date="2020-10-07T15:45:00Z">
              <w:r w:rsidR="008F54D3" w:rsidDel="00363443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i</w:delText>
              </w:r>
            </w:del>
            <w:ins w:id="951" w:author="Cinzia Da Ros" w:date="2020-10-07T15:4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o</w:t>
              </w:r>
            </w:ins>
            <w:ins w:id="952" w:author="Cinzia Da Ros" w:date="2020-10-07T15:46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</w:t>
              </w:r>
            </w:ins>
            <w:ins w:id="953" w:author="Cinzia Da Ros" w:date="2020-10-07T15:4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n.2 </w:t>
              </w:r>
            </w:ins>
            <w:del w:id="954" w:author="Cinzia Da Ros" w:date="2020-10-07T15:46:00Z">
              <w:r w:rsidR="008F54D3" w:rsidDel="00363443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</w:delText>
              </w:r>
            </w:del>
            <w:r w:rsidR="008F54D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bloccat</w:t>
            </w:r>
            <w:del w:id="955" w:author="Cinzia Da Ros" w:date="2020-10-07T15:46:00Z">
              <w:r w:rsidR="008F54D3" w:rsidDel="00363443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i</w:delText>
              </w:r>
            </w:del>
            <w:ins w:id="956" w:author="Cinzia Da Ros" w:date="2020-10-07T15:46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o</w:t>
              </w:r>
            </w:ins>
            <w:r w:rsidR="008F54D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a causa di </w:t>
            </w:r>
            <w:ins w:id="957" w:author="Cinzia Da Ros" w:date="2020-10-07T15:46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anomalia pompa lavaggio n.1.</w:t>
              </w:r>
            </w:ins>
            <w:del w:id="958" w:author="Cinzia Da Ros" w:date="2020-10-07T15:47:00Z">
              <w:r w:rsidR="008F54D3" w:rsidDel="009A540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riavvio inatteso del PLC.</w:delText>
              </w:r>
            </w:del>
          </w:p>
          <w:p w14:paraId="70F8719A" w14:textId="77777777" w:rsidR="009A5405" w:rsidRDefault="009A5405">
            <w:pPr>
              <w:pStyle w:val="Normale1"/>
              <w:spacing w:after="0" w:line="240" w:lineRule="auto"/>
              <w:jc w:val="both"/>
              <w:rPr>
                <w:ins w:id="959" w:author="Cinzia Da Ros" w:date="2020-10-07T15:48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</w:p>
          <w:p w14:paraId="4CDBAB8C" w14:textId="77777777" w:rsidR="009A5405" w:rsidRDefault="009A5405" w:rsidP="009A5405">
            <w:pPr>
              <w:spacing w:after="0" w:line="240" w:lineRule="auto"/>
              <w:jc w:val="both"/>
              <w:rPr>
                <w:ins w:id="960" w:author="Cinzia Da Ros" w:date="2020-10-07T15:50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961" w:author="Cinzia Da Ros" w:date="2020-10-07T15:50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28/09 Pompa di carico al partitore M16: allarme anomali inverter.</w:t>
              </w:r>
            </w:ins>
          </w:p>
          <w:p w14:paraId="254650F4" w14:textId="72D2C60A" w:rsidR="0060547C" w:rsidRDefault="009A5405">
            <w:pPr>
              <w:pStyle w:val="Normale1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pPrChange w:id="962" w:author="Cinzia Da Ros" w:date="2020-10-07T15:48:00Z">
                <w:pPr/>
              </w:pPrChange>
            </w:pPr>
            <w:ins w:id="963" w:author="Cinzia Da Ros" w:date="2020-10-07T15:5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Lampade spia QE</w:t>
              </w:r>
            </w:ins>
            <w:ins w:id="964" w:author="Cinzia Da Ros" w:date="2020-10-07T15:5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e locali di servizio</w:t>
              </w:r>
            </w:ins>
            <w:ins w:id="965" w:author="Cinzia Da Ros" w:date="2020-10-07T15:50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: guaste</w:t>
              </w:r>
            </w:ins>
            <w:ins w:id="966" w:author="Cinzia Da Ros" w:date="2020-10-07T15:51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  <w:del w:id="967" w:author="Cinzia Da Ros" w:date="2020-10-07T15:47:00Z">
              <w:r w:rsidR="00171C52" w:rsidDel="009A540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12/08 </w:delText>
              </w:r>
              <w:r w:rsidR="00171C52" w:rsidDel="009A540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Valvola linea lavaggi SG2: anomalia comando</w:delText>
              </w:r>
              <w:r w:rsidR="00973CFE" w:rsidDel="009A540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 xml:space="preserve"> da PLC.</w:delText>
              </w:r>
            </w:del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968" w:author="Cinzia Da Ros" w:date="2020-10-07T15:51:00Z">
              <w:tcPr>
                <w:tcW w:w="587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59C5AA3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comparto pretrattamenti e rimozione condense da linea di adduzione aria bisettimanali.</w:t>
            </w:r>
          </w:p>
          <w:p w14:paraId="2A4DE952" w14:textId="50074220" w:rsidR="00FF3363" w:rsidRDefault="00BE7E14">
            <w:pPr>
              <w:spacing w:after="0" w:line="240" w:lineRule="auto"/>
              <w:jc w:val="both"/>
              <w:rPr>
                <w:ins w:id="969" w:author="Cinzia Da Ros" w:date="2020-10-07T15:39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Supero fanghi e d</w:t>
            </w:r>
            <w:r w:rsidR="00B729A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isidratazione meccanica al bisogno.</w:t>
            </w:r>
          </w:p>
          <w:p w14:paraId="41809B1E" w14:textId="32621D4D" w:rsidR="009250C9" w:rsidRDefault="009250C9">
            <w:pPr>
              <w:spacing w:after="0" w:line="240" w:lineRule="auto"/>
              <w:jc w:val="both"/>
              <w:rPr>
                <w:ins w:id="970" w:author="Cinzia Da Ros" w:date="2020-10-07T15:39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971" w:author="Cinzia Da Ros" w:date="2020-10-07T15:39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01/09 Sonda pH/temperatura: pulizia.</w:t>
              </w:r>
            </w:ins>
          </w:p>
          <w:p w14:paraId="790AEB4F" w14:textId="34BA6436" w:rsidR="009250C9" w:rsidRDefault="009250C9">
            <w:pPr>
              <w:spacing w:after="0" w:line="240" w:lineRule="auto"/>
              <w:jc w:val="both"/>
              <w:rPr>
                <w:ins w:id="972" w:author="Cinzia Da Ros" w:date="2020-10-07T15:4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973" w:author="Cinzia Da Ros" w:date="2020-10-07T15:40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02/09 Poli</w:t>
              </w:r>
            </w:ins>
            <w:ins w:id="974" w:author="Stivens Bellumat" w:date="2020-10-15T14:04:00Z">
              <w:r w:rsidR="00EA2C41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-</w:t>
              </w:r>
            </w:ins>
            <w:ins w:id="975" w:author="Cinzia Da Ros" w:date="2020-10-07T15:40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preparatore: pulizia vasca, sonde di livello, coclea. Ripristino corretto funzionamento</w:t>
              </w:r>
            </w:ins>
            <w:ins w:id="976" w:author="Cinzia Da Ros" w:date="2020-10-07T15:41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01EC2DB4" w14:textId="2B75AF08" w:rsidR="009250C9" w:rsidRDefault="009250C9">
            <w:pPr>
              <w:spacing w:after="0" w:line="240" w:lineRule="auto"/>
              <w:jc w:val="both"/>
              <w:rPr>
                <w:ins w:id="977" w:author="Cinzia Da Ros" w:date="2020-10-07T15:4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978" w:author="Cinzia Da Ros" w:date="2020-10-07T15:41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03/09 Sfalcio erba.</w:t>
              </w:r>
            </w:ins>
          </w:p>
          <w:p w14:paraId="5CC89A0D" w14:textId="1FF842BC" w:rsidR="009250C9" w:rsidRDefault="009250C9">
            <w:pPr>
              <w:spacing w:after="0" w:line="240" w:lineRule="auto"/>
              <w:jc w:val="both"/>
              <w:rPr>
                <w:ins w:id="979" w:author="Cinzia Da Ros" w:date="2020-10-07T15:4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980" w:author="Cinzia Da Ros" w:date="2020-10-07T15:41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Pulizia locale campionamento fiscale.</w:t>
              </w:r>
            </w:ins>
          </w:p>
          <w:p w14:paraId="1224F5A6" w14:textId="3522654C" w:rsidR="009250C9" w:rsidRDefault="009250C9">
            <w:pPr>
              <w:spacing w:after="0" w:line="240" w:lineRule="auto"/>
              <w:jc w:val="both"/>
              <w:rPr>
                <w:ins w:id="981" w:author="Cinzia Da Ros" w:date="2020-10-07T15:42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982" w:author="Cinzia Da Ros" w:date="2020-10-07T15:41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04/0</w:t>
              </w:r>
            </w:ins>
            <w:ins w:id="983" w:author="Cinzia Da Ros" w:date="2020-10-07T15:42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9 Pulizia locali di servizio.</w:t>
              </w:r>
            </w:ins>
          </w:p>
          <w:p w14:paraId="0394EAEE" w14:textId="20F6A275" w:rsidR="009250C9" w:rsidRDefault="009250C9">
            <w:pPr>
              <w:spacing w:after="0" w:line="240" w:lineRule="auto"/>
              <w:jc w:val="both"/>
              <w:rPr>
                <w:ins w:id="984" w:author="Cinzia Da Ros" w:date="2020-10-07T15:42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985" w:author="Cinzia Da Ros" w:date="2020-10-07T15:42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07/09 Sedimentatore lamellare: pulizia sfiori.</w:t>
              </w:r>
            </w:ins>
          </w:p>
          <w:p w14:paraId="30C3195A" w14:textId="06D24786" w:rsidR="009250C9" w:rsidRDefault="009250C9">
            <w:pPr>
              <w:spacing w:after="0" w:line="240" w:lineRule="auto"/>
              <w:jc w:val="both"/>
              <w:rPr>
                <w:ins w:id="986" w:author="Cinzia Da Ros" w:date="2020-10-07T15:42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987" w:author="Cinzia Da Ros" w:date="2020-10-07T15:42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09/09 Comparto pretrattamenti: asporto sabbie.</w:t>
              </w:r>
            </w:ins>
          </w:p>
          <w:p w14:paraId="4C0E9C99" w14:textId="7E55C706" w:rsidR="009250C9" w:rsidRDefault="00363443">
            <w:pPr>
              <w:spacing w:after="0" w:line="240" w:lineRule="auto"/>
              <w:jc w:val="both"/>
              <w:rPr>
                <w:ins w:id="988" w:author="Cinzia Da Ros" w:date="2020-10-07T15:44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989" w:author="Cinzia Da Ros" w:date="2020-10-07T15:44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15/09 Sonda pH/temperatura: pulizia.</w:t>
              </w:r>
            </w:ins>
          </w:p>
          <w:p w14:paraId="3BC12FCF" w14:textId="4FE764CE" w:rsidR="00363443" w:rsidRDefault="00363443">
            <w:pPr>
              <w:spacing w:after="0" w:line="240" w:lineRule="auto"/>
              <w:jc w:val="both"/>
              <w:rPr>
                <w:ins w:id="990" w:author="Cinzia Da Ros" w:date="2020-10-07T15:45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991" w:author="Cinzia Da Ros" w:date="2020-10-07T15:44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16/09 Verifiche elettriche QE da parte</w:t>
              </w:r>
            </w:ins>
            <w:ins w:id="992" w:author="Cinzia Da Ros" w:date="2020-10-07T15:45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 di tecnici BIM.</w:t>
              </w:r>
            </w:ins>
          </w:p>
          <w:p w14:paraId="7B1300E8" w14:textId="50C383E4" w:rsidR="00363443" w:rsidRDefault="00363443">
            <w:pPr>
              <w:spacing w:after="0" w:line="240" w:lineRule="auto"/>
              <w:jc w:val="both"/>
              <w:rPr>
                <w:ins w:id="993" w:author="Cinzia Da Ros" w:date="2020-10-07T15:46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994" w:author="Cinzia Da Ros" w:date="2020-10-07T15:45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21/09 Lampade varie: sostituzione.</w:t>
              </w:r>
            </w:ins>
          </w:p>
          <w:p w14:paraId="77A791C6" w14:textId="28C7546D" w:rsidR="00363443" w:rsidRDefault="00363443">
            <w:pPr>
              <w:spacing w:after="0" w:line="240" w:lineRule="auto"/>
              <w:jc w:val="both"/>
              <w:rPr>
                <w:ins w:id="995" w:author="Cinzia Da Ros" w:date="2020-10-07T15:47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996" w:author="Cinzia Da Ros" w:date="2020-10-07T15:46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24/09 Biofiltro n.2: avvio lavaggio manuale.</w:t>
              </w:r>
            </w:ins>
          </w:p>
          <w:p w14:paraId="1BE838DF" w14:textId="1B04624C" w:rsidR="00363443" w:rsidDel="009A5405" w:rsidRDefault="009A5405">
            <w:pPr>
              <w:spacing w:after="0" w:line="240" w:lineRule="auto"/>
              <w:jc w:val="both"/>
              <w:rPr>
                <w:del w:id="997" w:author="Cinzia Da Ros" w:date="2020-10-07T15:49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998" w:author="Cinzia Da Ros" w:date="2020-10-07T15:47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Pompa lavaggio n.1: controllo e ripristino regolare funzionamento.</w:t>
              </w:r>
            </w:ins>
          </w:p>
          <w:p w14:paraId="5F310685" w14:textId="60A6A85D" w:rsidR="00BE7E14" w:rsidDel="009A5405" w:rsidRDefault="008F54D3">
            <w:pPr>
              <w:spacing w:after="0" w:line="240" w:lineRule="auto"/>
              <w:jc w:val="both"/>
              <w:rPr>
                <w:del w:id="999" w:author="Cinzia Da Ros" w:date="2020-10-07T15:49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00" w:author="Cinzia Da Ros" w:date="2020-10-07T15:49:00Z">
              <w:r w:rsidDel="009A540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06/08 Lavaggi biofiltri denitrificazione: impostazione modalità BUMP con intervallo di 24 ore.</w:delText>
              </w:r>
            </w:del>
          </w:p>
          <w:p w14:paraId="100888E6" w14:textId="1CB630F9" w:rsidR="008F54D3" w:rsidDel="009A5405" w:rsidRDefault="008F54D3">
            <w:pPr>
              <w:spacing w:after="0" w:line="240" w:lineRule="auto"/>
              <w:jc w:val="both"/>
              <w:rPr>
                <w:del w:id="1001" w:author="Cinzia Da Ros" w:date="2020-10-07T15:49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02" w:author="Cinzia Da Ros" w:date="2020-10-07T15:49:00Z">
              <w:r w:rsidDel="009A540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Lavaggi biofiltri nitrificazione: impostazione intervallo di 72 ore</w:delText>
              </w:r>
            </w:del>
          </w:p>
          <w:p w14:paraId="266752E6" w14:textId="123BD069" w:rsidR="008F54D3" w:rsidDel="009A5405" w:rsidRDefault="008F54D3">
            <w:pPr>
              <w:spacing w:after="0" w:line="240" w:lineRule="auto"/>
              <w:jc w:val="both"/>
              <w:rPr>
                <w:del w:id="1003" w:author="Cinzia Da Ros" w:date="2020-10-07T15:5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04" w:author="Cinzia Da Ros" w:date="2020-10-07T15:49:00Z">
              <w:r w:rsidDel="009A540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Pompe di carico al partitore: scambio pompa M16 con pompa M18, avvio pompa M17 solo in aiuto</w:delText>
              </w:r>
            </w:del>
          </w:p>
          <w:p w14:paraId="419C1472" w14:textId="0DEF554D" w:rsidR="008F54D3" w:rsidDel="009A5405" w:rsidRDefault="008F54D3" w:rsidP="008F54D3">
            <w:pPr>
              <w:pStyle w:val="Normale1"/>
              <w:spacing w:after="0" w:line="240" w:lineRule="auto"/>
              <w:jc w:val="both"/>
              <w:rPr>
                <w:del w:id="1005" w:author="Cinzia Da Ros" w:date="2020-10-07T15:49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006" w:author="Cinzia Da Ros" w:date="2020-10-07T15:49:00Z">
              <w:r w:rsidDel="009A540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10/08 Pompa lavaggio n.2: sostituzione teleruttore</w:delText>
              </w:r>
            </w:del>
          </w:p>
          <w:p w14:paraId="1266A347" w14:textId="1B81578A" w:rsidR="008F54D3" w:rsidDel="009A5405" w:rsidRDefault="00171C52">
            <w:pPr>
              <w:spacing w:after="0" w:line="240" w:lineRule="auto"/>
              <w:jc w:val="both"/>
              <w:rPr>
                <w:del w:id="1007" w:author="Cinzia Da Ros" w:date="2020-10-07T15:49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08" w:author="Cinzia Da Ros" w:date="2020-10-07T15:49:00Z">
              <w:r w:rsidDel="009A540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12/08 Sistema di rifasamento: sostituzione condensatori.</w:delText>
              </w:r>
            </w:del>
          </w:p>
          <w:p w14:paraId="3CB5F5DE" w14:textId="6D5DF135" w:rsidR="00171C52" w:rsidDel="009A5405" w:rsidRDefault="00973CFE">
            <w:pPr>
              <w:spacing w:after="0" w:line="240" w:lineRule="auto"/>
              <w:jc w:val="both"/>
              <w:rPr>
                <w:del w:id="1009" w:author="Cinzia Da Ros" w:date="2020-10-07T15:49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10" w:author="Cinzia Da Ros" w:date="2020-10-07T15:49:00Z">
              <w:r w:rsidDel="009A540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Avvio lavaggi in modalità BUMP.</w:delText>
              </w:r>
            </w:del>
          </w:p>
          <w:p w14:paraId="71375D1B" w14:textId="134C6191" w:rsidR="00973CFE" w:rsidDel="009A5405" w:rsidRDefault="00973CFE" w:rsidP="00973CFE">
            <w:pPr>
              <w:spacing w:after="0" w:line="240" w:lineRule="auto"/>
              <w:jc w:val="both"/>
              <w:rPr>
                <w:del w:id="1011" w:author="Cinzia Da Ros" w:date="2020-10-07T15:49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12" w:author="Cinzia Da Ros" w:date="2020-10-07T15:49:00Z">
              <w:r w:rsidDel="009A540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Valvola linea lavaggi SG2: ripristino corretto funzionamento.</w:delText>
              </w:r>
            </w:del>
          </w:p>
          <w:p w14:paraId="013344A7" w14:textId="74C809DD" w:rsidR="00973CFE" w:rsidDel="009A5405" w:rsidRDefault="00973CFE" w:rsidP="00973CFE">
            <w:pPr>
              <w:spacing w:after="0" w:line="240" w:lineRule="auto"/>
              <w:jc w:val="both"/>
              <w:rPr>
                <w:del w:id="1013" w:author="Cinzia Da Ros" w:date="2020-10-07T15:49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14" w:author="Cinzia Da Ros" w:date="2020-10-07T15:49:00Z">
              <w:r w:rsidDel="009A540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13/08 Comparto disidratazione, poli-preparatore: svuotamento, pulizia e preparazione nuova soluzione.</w:delText>
              </w:r>
            </w:del>
          </w:p>
          <w:p w14:paraId="3C12EC9D" w14:textId="682B599F" w:rsidR="00FF3363" w:rsidRPr="008B0D6D" w:rsidRDefault="00973CFE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015" w:author="Cinzia Da Ros" w:date="2020-10-07T15:49:00Z">
              <w:r w:rsidDel="009A540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18/08 Sonda pH/temperatura: pulizia</w:delText>
              </w:r>
            </w:del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</w:t>
            </w:r>
          </w:p>
        </w:tc>
      </w:tr>
      <w:tr w:rsidR="00FF3363" w14:paraId="46A93123" w14:textId="77777777" w:rsidTr="0011606F">
        <w:tblPrEx>
          <w:tblW w:w="22283" w:type="dxa"/>
          <w:tblInd w:w="70" w:type="dxa"/>
          <w:tblLook w:val="0600" w:firstRow="0" w:lastRow="0" w:firstColumn="0" w:lastColumn="0" w:noHBand="1" w:noVBand="1"/>
          <w:tblPrExChange w:id="1016" w:author="Cinzia Da Ros" w:date="2020-10-11T19:18:00Z">
            <w:tblPrEx>
              <w:tblW w:w="22283" w:type="dxa"/>
              <w:tblInd w:w="70" w:type="dxa"/>
              <w:tblLook w:val="0600" w:firstRow="0" w:lastRow="0" w:firstColumn="0" w:lastColumn="0" w:noHBand="1" w:noVBand="1"/>
            </w:tblPrEx>
          </w:tblPrExChange>
        </w:tblPrEx>
        <w:trPr>
          <w:trHeight w:val="2708"/>
          <w:trPrChange w:id="1017" w:author="Cinzia Da Ros" w:date="2020-10-11T19:18:00Z">
            <w:trPr>
              <w:gridBefore w:val="1"/>
              <w:trHeight w:val="3698"/>
            </w:trPr>
          </w:trPrChange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018" w:author="Cinzia Da Ros" w:date="2020-10-11T19:18:00Z">
              <w:tcPr>
                <w:tcW w:w="105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45513B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SAPD06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019" w:author="Cinzia Da Ros" w:date="2020-10-11T19:18:00Z">
              <w:tcPr>
                <w:tcW w:w="1528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EE1B4B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Sappada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020" w:author="Cinzia Da Ros" w:date="2020-10-11T19:18:00Z">
              <w:tcPr>
                <w:tcW w:w="1629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53DD84A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Lerpa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021" w:author="Cinzia Da Ros" w:date="2020-10-11T19:18:00Z">
              <w:tcPr>
                <w:tcW w:w="6321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7437B84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18A5C7C0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022" w:author="Cinzia Da Ros" w:date="2020-10-11T19:18:00Z">
              <w:tcPr>
                <w:tcW w:w="5882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2428A418" w14:textId="37CF9E18" w:rsidR="00607D3E" w:rsidDel="0011606F" w:rsidRDefault="0011606F">
            <w:pPr>
              <w:spacing w:after="0" w:line="240" w:lineRule="auto"/>
              <w:jc w:val="both"/>
              <w:rPr>
                <w:del w:id="1023" w:author="Cinzia Da Ros" w:date="2020-10-11T19:1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1024" w:author="Cinzia Da Ros" w:date="2020-10-11T19:18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Nessun guasto.</w:t>
              </w:r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 </w:t>
              </w:r>
            </w:ins>
            <w:del w:id="1025" w:author="Cinzia Da Ros" w:date="2020-10-11T19:18:00Z">
              <w:r w:rsidR="00607D3E"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03/08 Pompa di ricircolo n.2: guasta causa mancato isolamento avvolgimenti del motore elettrico.</w:delText>
              </w:r>
            </w:del>
          </w:p>
          <w:p w14:paraId="17A6B3C5" w14:textId="6E330EE7" w:rsidR="00607D3E" w:rsidDel="0011606F" w:rsidRDefault="00607D3E">
            <w:pPr>
              <w:spacing w:after="0" w:line="240" w:lineRule="auto"/>
              <w:jc w:val="both"/>
              <w:rPr>
                <w:del w:id="1026" w:author="Cinzia Da Ros" w:date="2020-10-11T19:1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27" w:author="Cinzia Da Ros" w:date="2020-10-11T19:18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11/08 Pompa di sollevamento iniziale n.2: intervento interruttore termico.</w:delText>
              </w:r>
            </w:del>
          </w:p>
          <w:p w14:paraId="2AECD4B6" w14:textId="68C208A4" w:rsidR="008B0D6D" w:rsidRDefault="008B0D6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028" w:author="Cinzia Da Ros" w:date="2020-10-11T19:18:00Z">
              <w:tcPr>
                <w:tcW w:w="587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5AA91A4A" w14:textId="39E50FB9" w:rsidR="00FF3363" w:rsidRDefault="00B729A3">
            <w:pPr>
              <w:spacing w:after="0" w:line="240" w:lineRule="auto"/>
              <w:jc w:val="both"/>
              <w:rPr>
                <w:ins w:id="1029" w:author="Cinzia Da Ros" w:date="2020-10-11T19:14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a ogni visita impianto.</w:t>
            </w:r>
          </w:p>
          <w:p w14:paraId="2398F57D" w14:textId="313A9D09" w:rsidR="0011606F" w:rsidRDefault="0011606F">
            <w:pPr>
              <w:spacing w:after="0" w:line="240" w:lineRule="auto"/>
              <w:jc w:val="both"/>
              <w:rPr>
                <w:ins w:id="1030" w:author="Cinzia Da Ros" w:date="2020-10-11T19:14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1031" w:author="Cinzia Da Ros" w:date="2020-10-11T19:15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Spillo surnatante da ispessitore e supero fango al bisogno.</w:t>
              </w:r>
            </w:ins>
          </w:p>
          <w:p w14:paraId="36C20465" w14:textId="4432149C" w:rsidR="0011606F" w:rsidRDefault="0011606F">
            <w:pPr>
              <w:spacing w:after="0" w:line="240" w:lineRule="auto"/>
              <w:jc w:val="both"/>
              <w:rPr>
                <w:ins w:id="1032" w:author="Cinzia Da Ros" w:date="2020-10-11T19:15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1033" w:author="Cinzia Da Ros" w:date="2020-10-11T19:14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03/09 </w:t>
              </w:r>
            </w:ins>
            <w:ins w:id="1034" w:author="Cinzia Da Ros" w:date="2020-10-11T19:15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Filtrazione finale, Meccana: pulizia</w:t>
              </w:r>
            </w:ins>
          </w:p>
          <w:p w14:paraId="6233A39D" w14:textId="77777777" w:rsidR="0011606F" w:rsidRDefault="0011606F" w:rsidP="0011606F">
            <w:pPr>
              <w:spacing w:after="0" w:line="240" w:lineRule="auto"/>
              <w:jc w:val="both"/>
              <w:rPr>
                <w:ins w:id="1035" w:author="Cinzia Da Ros" w:date="2020-10-11T19:16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1036" w:author="Cinzia Da Ros" w:date="2020-10-11T19:15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10/09 </w:t>
              </w:r>
            </w:ins>
            <w:ins w:id="1037" w:author="Cinzia Da Ros" w:date="2020-10-11T19:16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Vasca di denitrificazione, mixer: pulizia elica.</w:t>
              </w:r>
            </w:ins>
          </w:p>
          <w:p w14:paraId="504D72E5" w14:textId="175D4E6C" w:rsidR="0011606F" w:rsidRDefault="0011606F">
            <w:pPr>
              <w:spacing w:after="0" w:line="240" w:lineRule="auto"/>
              <w:jc w:val="both"/>
              <w:rPr>
                <w:ins w:id="1038" w:author="Cinzia Da Ros" w:date="2020-10-11T19:16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1039" w:author="Cinzia Da Ros" w:date="2020-10-11T19:16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14/09 Autoclave acqua tecnica: controllo generale e ripristino pressione di esercizio.</w:t>
              </w:r>
            </w:ins>
          </w:p>
          <w:p w14:paraId="719652C8" w14:textId="14510FA3" w:rsidR="0011606F" w:rsidRDefault="0011606F">
            <w:pPr>
              <w:spacing w:after="0" w:line="240" w:lineRule="auto"/>
              <w:jc w:val="both"/>
              <w:rPr>
                <w:ins w:id="1040" w:author="Cinzia Da Ros" w:date="2020-10-11T19:16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1041" w:author="Cinzia Da Ros" w:date="2020-10-11T19:16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17/09 Asporto fango ispessito.</w:t>
              </w:r>
            </w:ins>
          </w:p>
          <w:p w14:paraId="04D1ADB2" w14:textId="32189A5A" w:rsidR="0011606F" w:rsidRDefault="0011606F">
            <w:pPr>
              <w:spacing w:after="0" w:line="240" w:lineRule="auto"/>
              <w:jc w:val="both"/>
              <w:rPr>
                <w:ins w:id="1042" w:author="Cinzia Da Ros" w:date="2020-10-11T19:17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1043" w:author="Cinzia Da Ros" w:date="2020-10-11T19:16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23/09 Gr</w:t>
              </w:r>
            </w:ins>
            <w:ins w:id="1044" w:author="Cinzia Da Ros" w:date="2020-10-11T19:17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igliatura automatica: pulizia ugelli. </w:t>
              </w:r>
            </w:ins>
          </w:p>
          <w:p w14:paraId="74E64203" w14:textId="0DDF75DE" w:rsidR="0011606F" w:rsidRDefault="0011606F">
            <w:pPr>
              <w:spacing w:after="0" w:line="240" w:lineRule="auto"/>
              <w:jc w:val="both"/>
              <w:rPr>
                <w:ins w:id="1045" w:author="Cinzia Da Ros" w:date="2020-10-11T19:17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1046" w:author="Cinzia Da Ros" w:date="2020-10-11T19:17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Rimozione pompa di ricircolo n.2 per revisione.</w:t>
              </w:r>
            </w:ins>
          </w:p>
          <w:p w14:paraId="50B98E1A" w14:textId="7A653EAA" w:rsidR="0011606F" w:rsidDel="0011606F" w:rsidRDefault="0011606F">
            <w:pPr>
              <w:spacing w:after="0" w:line="240" w:lineRule="auto"/>
              <w:jc w:val="both"/>
              <w:rPr>
                <w:del w:id="1047" w:author="Cinzia Da Ros" w:date="2020-10-11T19:1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1048" w:author="Cinzia Da Ros" w:date="2020-10-11T19:17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28/09</w:t>
              </w:r>
            </w:ins>
            <w:ins w:id="1049" w:author="Cinzia Da Ros" w:date="2020-10-11T19:18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 Pozzetto fanghi di ricircolo: pulizia telescopica.</w:t>
              </w:r>
            </w:ins>
          </w:p>
          <w:p w14:paraId="5B0F1975" w14:textId="1B622D73" w:rsidR="004F4513" w:rsidDel="0011606F" w:rsidRDefault="004F4513">
            <w:pPr>
              <w:spacing w:after="0" w:line="240" w:lineRule="auto"/>
              <w:jc w:val="both"/>
              <w:rPr>
                <w:del w:id="1050" w:author="Cinzia Da Ros" w:date="2020-10-11T19:1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51" w:author="Cinzia Da Ros" w:date="2020-10-11T19:18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 xml:space="preserve">03/08 Pompe di ricircolo fanghi: </w:delText>
              </w:r>
              <w:r w:rsidR="00607D3E"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controlli elettromeccanici e avvio pompa di riserva.</w:delText>
              </w:r>
            </w:del>
          </w:p>
          <w:p w14:paraId="0EAD61FB" w14:textId="518443BD" w:rsidR="004F4513" w:rsidDel="0011606F" w:rsidRDefault="004F4513">
            <w:pPr>
              <w:spacing w:after="0" w:line="240" w:lineRule="auto"/>
              <w:jc w:val="both"/>
              <w:rPr>
                <w:del w:id="1052" w:author="Cinzia Da Ros" w:date="2020-10-11T19:1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53" w:author="Cinzia Da Ros" w:date="2020-10-11T19:18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 xml:space="preserve">07/08 </w:delText>
              </w:r>
              <w:r w:rsidR="00607D3E"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Lampada neon: sostituzione reattore.</w:delText>
              </w:r>
            </w:del>
          </w:p>
          <w:p w14:paraId="0402E865" w14:textId="3FCC4B7A" w:rsidR="00607D3E" w:rsidDel="0011606F" w:rsidRDefault="00607D3E">
            <w:pPr>
              <w:spacing w:after="0" w:line="240" w:lineRule="auto"/>
              <w:jc w:val="both"/>
              <w:rPr>
                <w:del w:id="1054" w:author="Cinzia Da Ros" w:date="2020-10-11T19:1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55" w:author="Cinzia Da Ros" w:date="2020-10-11T19:18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11/08 Pozzetto di sollevamento iniziale: pulizia e riallineamento galleggianti.</w:delText>
              </w:r>
            </w:del>
          </w:p>
          <w:p w14:paraId="4DD6AF7E" w14:textId="76509B40" w:rsidR="00607D3E" w:rsidDel="0011606F" w:rsidRDefault="00607D3E">
            <w:pPr>
              <w:spacing w:after="0" w:line="240" w:lineRule="auto"/>
              <w:jc w:val="both"/>
              <w:rPr>
                <w:del w:id="1056" w:author="Cinzia Da Ros" w:date="2020-10-11T19:1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57" w:author="Cinzia Da Ros" w:date="2020-10-11T19:18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Pompa di sollevamento n.2: ripristino e verifica del corretto funzionamento.</w:delText>
              </w:r>
            </w:del>
          </w:p>
          <w:p w14:paraId="6C333978" w14:textId="58450F98" w:rsidR="00607D3E" w:rsidDel="0011606F" w:rsidRDefault="00607D3E">
            <w:pPr>
              <w:spacing w:after="0" w:line="240" w:lineRule="auto"/>
              <w:jc w:val="both"/>
              <w:rPr>
                <w:del w:id="1058" w:author="Cinzia Da Ros" w:date="2020-10-11T19:1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59" w:author="Cinzia Da Ros" w:date="2020-10-11T19:18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 xml:space="preserve">14/08 </w:delText>
              </w:r>
            </w:del>
            <w:del w:id="1060" w:author="Cinzia Da Ros" w:date="2020-10-11T19:16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Vasca di denitrificazione, mixer: pulizia elica.</w:delText>
              </w:r>
            </w:del>
          </w:p>
          <w:p w14:paraId="4842BC47" w14:textId="3F659043" w:rsidR="00607D3E" w:rsidDel="0011606F" w:rsidRDefault="00607D3E">
            <w:pPr>
              <w:spacing w:after="0" w:line="240" w:lineRule="auto"/>
              <w:jc w:val="both"/>
              <w:rPr>
                <w:del w:id="1061" w:author="Cinzia Da Ros" w:date="2020-10-11T19:1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62" w:author="Cinzia Da Ros" w:date="2020-10-11T19:18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Sedimentatore secondario, scum box: pulizia.</w:delText>
              </w:r>
            </w:del>
          </w:p>
          <w:p w14:paraId="72426CC0" w14:textId="7CE85F9A" w:rsidR="00607D3E" w:rsidDel="0011606F" w:rsidRDefault="00607D3E">
            <w:pPr>
              <w:spacing w:after="0" w:line="240" w:lineRule="auto"/>
              <w:jc w:val="both"/>
              <w:rPr>
                <w:del w:id="1063" w:author="Cinzia Da Ros" w:date="2020-10-11T19:1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64" w:author="Cinzia Da Ros" w:date="2020-10-11T19:18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Pozzetto fanghi di ricircolo: pulizia telescopica</w:delText>
              </w:r>
            </w:del>
          </w:p>
          <w:p w14:paraId="68ACF250" w14:textId="0C72818E" w:rsidR="00607D3E" w:rsidDel="0011606F" w:rsidRDefault="00607D3E">
            <w:pPr>
              <w:spacing w:after="0" w:line="240" w:lineRule="auto"/>
              <w:jc w:val="both"/>
              <w:rPr>
                <w:del w:id="1065" w:author="Cinzia Da Ros" w:date="2020-10-11T19:1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66" w:author="Cinzia Da Ros" w:date="2020-10-11T19:18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Soffianti: controllo livello olio.</w:delText>
              </w:r>
            </w:del>
          </w:p>
          <w:p w14:paraId="462777DE" w14:textId="11E4576F" w:rsidR="00607D3E" w:rsidDel="0011606F" w:rsidRDefault="00607D3E">
            <w:pPr>
              <w:spacing w:after="0" w:line="240" w:lineRule="auto"/>
              <w:jc w:val="both"/>
              <w:rPr>
                <w:del w:id="1067" w:author="Cinzia Da Ros" w:date="2020-10-11T19:1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68" w:author="Cinzia Da Ros" w:date="2020-10-11T19:18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17/08 Sfalcio erba.</w:delText>
              </w:r>
            </w:del>
          </w:p>
          <w:p w14:paraId="3628E720" w14:textId="590039A0" w:rsidR="00607D3E" w:rsidDel="0011606F" w:rsidRDefault="00607D3E">
            <w:pPr>
              <w:spacing w:after="0" w:line="240" w:lineRule="auto"/>
              <w:jc w:val="both"/>
              <w:rPr>
                <w:del w:id="1069" w:author="Cinzia Da Ros" w:date="2020-10-11T19:1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70" w:author="Cinzia Da Ros" w:date="2020-10-11T19:18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Comparto pretrattamenti, filtrococlea: pulizia ugelli.</w:delText>
              </w:r>
            </w:del>
          </w:p>
          <w:p w14:paraId="2C5B53C3" w14:textId="0D92AFA3" w:rsidR="00FF3363" w:rsidRDefault="00607D3E" w:rsidP="00234E0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71" w:author="Cinzia Da Ros" w:date="2020-10-11T19:18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31/08 Comparto pretrattamenti, filtrococlea: pulizia ugelli.</w:delText>
              </w:r>
            </w:del>
          </w:p>
        </w:tc>
      </w:tr>
      <w:tr w:rsidR="00F65E07" w14:paraId="45EE7D55" w14:textId="77777777" w:rsidTr="009F446C">
        <w:trPr>
          <w:trHeight w:val="116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EE8A0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FDZD02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F24F5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 di Zoldo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994E3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Dont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17FB0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331C57C2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F78A1" w14:textId="0BBF537A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Nessun guasto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39973" w14:textId="77777777" w:rsidR="00F65E07" w:rsidRDefault="00F65E07" w:rsidP="00F65E07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6CC70476" w14:textId="65C47AE1" w:rsidR="00F65E07" w:rsidDel="009A5405" w:rsidRDefault="00F65E07" w:rsidP="00F65E07">
            <w:pPr>
              <w:spacing w:after="0" w:line="240" w:lineRule="auto"/>
              <w:jc w:val="both"/>
              <w:rPr>
                <w:del w:id="1072" w:author="Cinzia Da Ros" w:date="2020-10-07T15:53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073" w:author="Cinzia Da Ros" w:date="2020-10-07T15:53:00Z">
              <w:r w:rsidDel="009A540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06/08 </w:delText>
              </w:r>
              <w:r w:rsidDel="009A540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Ingresso e dissabbiatore: pulizia..</w:delText>
              </w:r>
            </w:del>
            <w:ins w:id="1074" w:author="Stivens Bellumat" w:date="2020-09-16T16:09:00Z">
              <w:del w:id="1075" w:author="Cinzia Da Ros" w:date="2020-10-07T15:53:00Z">
                <w:r w:rsidR="00A540D5" w:rsidDel="009A5405">
                  <w:rPr>
                    <w:rFonts w:ascii="Arial" w:eastAsia="Times New Roman" w:hAnsi="Arial" w:cs="Arial"/>
                    <w:color w:val="4F81BD" w:themeColor="accent1"/>
                    <w:sz w:val="20"/>
                    <w:szCs w:val="20"/>
                  </w:rPr>
                  <w:delText>pulizia.</w:delText>
                </w:r>
              </w:del>
            </w:ins>
          </w:p>
          <w:p w14:paraId="263E7A81" w14:textId="49571F36" w:rsidR="00F65E07" w:rsidRDefault="00F65E07" w:rsidP="00F65E07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076" w:author="Cinzia Da Ros" w:date="2020-10-07T15:53:00Z">
              <w:r w:rsidDel="009A540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20/08 Sfalcio erba.</w:delText>
              </w:r>
            </w:del>
            <w:ins w:id="1077" w:author="Cinzia Da Ros" w:date="2020-10-07T15:53:00Z">
              <w:r w:rsidR="009A540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24/09 Soffiante: controllo livello olio.</w:t>
              </w:r>
            </w:ins>
          </w:p>
        </w:tc>
      </w:tr>
      <w:tr w:rsidR="00F65E07" w14:paraId="141E3574" w14:textId="77777777" w:rsidTr="00F65E07">
        <w:trPr>
          <w:trHeight w:val="134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AF0E1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ZALD04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7E11E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 di Zoldo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445FD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Fusine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DF21F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360E68CD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75CA2" w14:textId="068451A0" w:rsidR="00F65E07" w:rsidRDefault="009A5405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1078" w:author="Cinzia Da Ros" w:date="2020-10-07T15:54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01/09 Fermo impianto causa intervento interruttore differenziale generale</w:t>
              </w:r>
            </w:ins>
            <w:del w:id="1079" w:author="Cinzia Da Ros" w:date="2020-10-07T15:54:00Z">
              <w:r w:rsidR="00F65E07" w:rsidDel="009A540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Nessun guasto</w:delText>
              </w:r>
            </w:del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C1645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ins w:id="1080" w:author="Cinzia Da Ros" w:date="2020-10-07T15:54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Controllo generale impianto ad ogni visita.</w:t>
            </w:r>
          </w:p>
          <w:p w14:paraId="123753C9" w14:textId="60939522" w:rsidR="009A5405" w:rsidRDefault="009A5405" w:rsidP="00F65E07">
            <w:pPr>
              <w:pStyle w:val="Normale1"/>
              <w:spacing w:after="0" w:line="240" w:lineRule="auto"/>
              <w:jc w:val="both"/>
              <w:rPr>
                <w:ins w:id="1081" w:author="Cinzia Da Ros" w:date="2020-10-07T15:55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082" w:author="Cinzia Da Ros" w:date="2020-10-07T15:54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01/09 </w:t>
              </w:r>
            </w:ins>
            <w:ins w:id="1083" w:author="Cinzia Da Ros" w:date="2020-10-07T15:5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Riavvio impianto e verifica regolare esercizio di tutti i comparti.</w:t>
              </w:r>
            </w:ins>
          </w:p>
          <w:p w14:paraId="71CE584B" w14:textId="6B9D7250" w:rsidR="009A5405" w:rsidRDefault="009A5405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084" w:author="Cinzia Da Ros" w:date="2020-10-07T15:54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Misuratore di portata: sostituzione </w:t>
              </w:r>
            </w:ins>
            <w:ins w:id="1085" w:author="Cinzia Da Ros" w:date="2020-10-07T15:5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fusibile e ripristino normale funzionamento.</w:t>
              </w:r>
            </w:ins>
          </w:p>
        </w:tc>
      </w:tr>
      <w:tr w:rsidR="00F65E07" w14:paraId="65A23EFA" w14:textId="77777777" w:rsidTr="00F65E07">
        <w:trPr>
          <w:trHeight w:val="152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54E86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FDZD03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24B0A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 di Zoldo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588BD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Scussiei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B86C9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3A5EBBD7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8F362" w14:textId="1663F488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Nessun guasto.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DCCFE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5F2E16AC" w14:textId="6DA33665" w:rsidR="00F65E07" w:rsidRDefault="00F65E07" w:rsidP="00F65E07">
            <w:pPr>
              <w:pStyle w:val="Normale1"/>
              <w:spacing w:after="0" w:line="240" w:lineRule="auto"/>
              <w:jc w:val="both"/>
              <w:rPr>
                <w:ins w:id="1086" w:author="Cinzia Da Ros" w:date="2020-10-07T15:5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Spillo e supero </w:t>
            </w:r>
            <w:ins w:id="1087" w:author="Stivens Bellumat" w:date="2020-10-15T14:06:00Z">
              <w:r w:rsidR="00EA2C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fanghi</w:t>
              </w:r>
            </w:ins>
            <w:del w:id="1088" w:author="Stivens Bellumat" w:date="2020-10-15T14:06:00Z">
              <w:r w:rsidDel="00EA2C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regolare</w:delText>
              </w:r>
            </w:del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134883AF" w14:textId="25182F39" w:rsidR="009A5405" w:rsidRDefault="009A5405" w:rsidP="00F65E07">
            <w:pPr>
              <w:pStyle w:val="Normale1"/>
              <w:spacing w:after="0" w:line="240" w:lineRule="auto"/>
              <w:jc w:val="both"/>
              <w:rPr>
                <w:ins w:id="1089" w:author="Cinzia Da Ros" w:date="2020-10-07T15:5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090" w:author="Cinzia Da Ros" w:date="2020-10-07T15:56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03/09 Sfalcio erba.</w:t>
              </w:r>
            </w:ins>
          </w:p>
          <w:p w14:paraId="2BD862B8" w14:textId="6E674331" w:rsidR="009A5405" w:rsidRDefault="009A5405" w:rsidP="00F65E07">
            <w:pPr>
              <w:pStyle w:val="Normale1"/>
              <w:spacing w:after="0" w:line="240" w:lineRule="auto"/>
              <w:jc w:val="both"/>
              <w:rPr>
                <w:ins w:id="1091" w:author="Cinzia Da Ros" w:date="2020-10-07T15:57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092" w:author="Cinzia Da Ros" w:date="2020-10-07T15:56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</w:t>
              </w:r>
            </w:ins>
            <w:ins w:id="1093" w:author="Cinzia Da Ros" w:date="2020-10-07T15:5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4/09 Soffiante: controllo livello olio.</w:t>
              </w:r>
            </w:ins>
          </w:p>
          <w:p w14:paraId="38CCC496" w14:textId="705AFE8A" w:rsidR="009A5405" w:rsidDel="003F67EA" w:rsidRDefault="009A5405">
            <w:pPr>
              <w:pStyle w:val="Normale1"/>
              <w:spacing w:after="0" w:line="240" w:lineRule="auto"/>
              <w:jc w:val="both"/>
              <w:rPr>
                <w:del w:id="1094" w:author="Cinzia Da Ros" w:date="2020-10-07T15:57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095" w:author="Cinzia Da Ros" w:date="2020-10-07T15:5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Ingresso fognatura: pulizia</w:t>
              </w:r>
            </w:ins>
            <w:ins w:id="1096" w:author="Cinzia Da Ros" w:date="2020-10-07T16:00:00Z">
              <w:r w:rsidR="003F67EA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da sabbie</w:t>
              </w:r>
            </w:ins>
            <w:ins w:id="1097" w:author="Cinzia Da Ros" w:date="2020-10-07T15:57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5EE72C7A" w14:textId="7CC61A84" w:rsidR="00F65E07" w:rsidRDefault="00F65E07">
            <w:pPr>
              <w:pStyle w:val="Normale1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pPrChange w:id="1098" w:author="Cinzia Da Ros" w:date="2020-10-07T15:57:00Z">
                <w:pPr/>
              </w:pPrChange>
            </w:pPr>
            <w:del w:id="1099" w:author="Cinzia Da Ros" w:date="2020-10-07T15:57:00Z">
              <w:r w:rsidDel="003F67EA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06/08 Comparto pretrattamenti: pulizie.</w:delText>
              </w:r>
            </w:del>
          </w:p>
        </w:tc>
      </w:tr>
      <w:tr w:rsidR="00F65E07" w14:paraId="40E47FFF" w14:textId="77777777" w:rsidTr="00123FF2">
        <w:tblPrEx>
          <w:tblW w:w="22283" w:type="dxa"/>
          <w:tblInd w:w="70" w:type="dxa"/>
          <w:tblLook w:val="0600" w:firstRow="0" w:lastRow="0" w:firstColumn="0" w:lastColumn="0" w:noHBand="1" w:noVBand="1"/>
          <w:tblPrExChange w:id="1100" w:author="Cinzia Da Ros" w:date="2020-10-07T16:10:00Z">
            <w:tblPrEx>
              <w:tblW w:w="22283" w:type="dxa"/>
              <w:tblInd w:w="70" w:type="dxa"/>
              <w:tblLook w:val="0600" w:firstRow="0" w:lastRow="0" w:firstColumn="0" w:lastColumn="0" w:noHBand="1" w:noVBand="1"/>
            </w:tblPrEx>
          </w:tblPrExChange>
        </w:tblPrEx>
        <w:trPr>
          <w:trHeight w:val="2267"/>
          <w:trPrChange w:id="1101" w:author="Cinzia Da Ros" w:date="2020-10-07T16:10:00Z">
            <w:trPr>
              <w:gridBefore w:val="1"/>
              <w:trHeight w:val="2024"/>
            </w:trPr>
          </w:trPrChange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102" w:author="Cinzia Da Ros" w:date="2020-10-07T16:10:00Z">
              <w:tcPr>
                <w:tcW w:w="105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C56E3ED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FDZD04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103" w:author="Cinzia Da Ros" w:date="2020-10-07T16:10:00Z">
              <w:tcPr>
                <w:tcW w:w="1528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4C72AC2D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 di Zoldo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104" w:author="Cinzia Da Ros" w:date="2020-10-07T16:10:00Z">
              <w:tcPr>
                <w:tcW w:w="1629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66441336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Soccampo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105" w:author="Cinzia Da Ros" w:date="2020-10-07T16:10:00Z">
              <w:tcPr>
                <w:tcW w:w="6321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5CA1E8CA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4A6C75FB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  <w:p w14:paraId="3DF70DE7" w14:textId="77777777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106" w:author="Cinzia Da Ros" w:date="2020-10-07T16:10:00Z">
              <w:tcPr>
                <w:tcW w:w="5882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49DD2A17" w14:textId="073C1707" w:rsidR="00F65E07" w:rsidRDefault="00F65E07" w:rsidP="009F446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Griglia: necessita sostituzione dei pettini necessaria, mancano moltissimi denti di trasporto che causa dispersione di vaglio prima del saccone di raccolta.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107" w:author="Cinzia Da Ros" w:date="2020-10-07T16:10:00Z">
              <w:tcPr>
                <w:tcW w:w="587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44A47FA9" w14:textId="706E0FF7" w:rsidR="00F65E07" w:rsidRDefault="00F65E07" w:rsidP="00F65E07">
            <w:pPr>
              <w:spacing w:after="0" w:line="240" w:lineRule="auto"/>
              <w:jc w:val="both"/>
              <w:rPr>
                <w:ins w:id="1108" w:author="Cinzia Da Ros" w:date="2020-10-07T15:5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Controllo e pulizia impianto ad ogni visita.</w:t>
            </w:r>
          </w:p>
          <w:p w14:paraId="496769D2" w14:textId="707FFBFB" w:rsidR="003F67EA" w:rsidRDefault="003F67EA" w:rsidP="00F65E07">
            <w:pPr>
              <w:spacing w:after="0" w:line="240" w:lineRule="auto"/>
              <w:jc w:val="both"/>
              <w:rPr>
                <w:ins w:id="1109" w:author="Cinzia Da Ros" w:date="2020-10-07T15:58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1110" w:author="Cinzia Da Ros" w:date="2020-10-07T15:58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09/09 Sfalcio erba.</w:t>
              </w:r>
            </w:ins>
          </w:p>
          <w:p w14:paraId="0297C3AE" w14:textId="70134993" w:rsidR="003F67EA" w:rsidRDefault="003F67EA" w:rsidP="00F65E07">
            <w:pPr>
              <w:spacing w:after="0" w:line="240" w:lineRule="auto"/>
              <w:jc w:val="both"/>
              <w:rPr>
                <w:ins w:id="1111" w:author="Cinzia Da Ros" w:date="2020-10-07T15:59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1112" w:author="Cinzia Da Ros" w:date="2020-10-07T15:58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17/09 Pompa di rilancio dell’acqua trattata al filtro: installazione pompa nuova, verifi</w:t>
              </w:r>
            </w:ins>
            <w:ins w:id="1113" w:author="Cinzia Da Ros" w:date="2020-10-07T15:59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che elettromeccaniche, ripristino norm</w:t>
              </w:r>
            </w:ins>
            <w:ins w:id="1114" w:author="Cinzia Da Ros" w:date="2020-10-13T14:33:00Z">
              <w:r w:rsidR="00754A21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a</w:t>
              </w:r>
            </w:ins>
            <w:ins w:id="1115" w:author="Cinzia Da Ros" w:date="2020-10-07T15:59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l</w:t>
              </w:r>
            </w:ins>
            <w:ins w:id="1116" w:author="Cinzia Da Ros" w:date="2020-10-13T14:33:00Z">
              <w:r w:rsidR="00754A21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e</w:t>
              </w:r>
            </w:ins>
            <w:ins w:id="1117" w:author="Cinzia Da Ros" w:date="2020-10-07T15:59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 esercizio</w:t>
              </w:r>
            </w:ins>
            <w:ins w:id="1118" w:author="Cinzia Da Ros" w:date="2020-10-13T14:33:00Z">
              <w:r w:rsidR="00754A21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5C40B9F7" w14:textId="77777777" w:rsidR="003F67EA" w:rsidRDefault="003F67EA" w:rsidP="00F65E07">
            <w:pPr>
              <w:spacing w:after="0" w:line="240" w:lineRule="auto"/>
              <w:jc w:val="both"/>
              <w:rPr>
                <w:ins w:id="1119" w:author="Cinzia Da Ros" w:date="2020-10-07T16:00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1120" w:author="Cinzia Da Ros" w:date="2020-10-07T15:59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24</w:t>
              </w:r>
            </w:ins>
            <w:ins w:id="1121" w:author="Cinzia Da Ros" w:date="2020-10-07T16:00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/09 Sfioro in testa impianto: controllo.</w:t>
              </w:r>
            </w:ins>
          </w:p>
          <w:p w14:paraId="6CCDE647" w14:textId="77777777" w:rsidR="003F67EA" w:rsidRDefault="003F67EA" w:rsidP="00F65E07">
            <w:pPr>
              <w:spacing w:after="0" w:line="240" w:lineRule="auto"/>
              <w:jc w:val="both"/>
              <w:rPr>
                <w:ins w:id="1122" w:author="Cinzia Da Ros" w:date="2020-10-07T16:00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1123" w:author="Cinzia Da Ros" w:date="2020-10-07T16:00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Soffiante: controllo livello olio</w:t>
              </w:r>
            </w:ins>
          </w:p>
          <w:p w14:paraId="78F2C62A" w14:textId="063D50D4" w:rsidR="003F67EA" w:rsidRDefault="003F67EA" w:rsidP="00F65E07">
            <w:pPr>
              <w:spacing w:after="0" w:line="240" w:lineRule="auto"/>
              <w:jc w:val="both"/>
              <w:rPr>
                <w:ins w:id="1124" w:author="Cinzia Da Ros" w:date="2020-10-07T15:59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1125" w:author="Cinzia Da Ros" w:date="2020-10-07T16:00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Ingresso fognatura: pulizia da sabbie</w:t>
              </w:r>
            </w:ins>
            <w:ins w:id="1126" w:author="Cinzia Da Ros" w:date="2020-10-07T15:59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.</w:t>
              </w:r>
            </w:ins>
          </w:p>
          <w:p w14:paraId="330ACAF7" w14:textId="1B4BB0D5" w:rsidR="003F67EA" w:rsidDel="00123FF2" w:rsidRDefault="003F67EA" w:rsidP="00F65E07">
            <w:pPr>
              <w:spacing w:after="0" w:line="240" w:lineRule="auto"/>
              <w:jc w:val="both"/>
              <w:rPr>
                <w:del w:id="1127" w:author="Cinzia Da Ros" w:date="2020-10-07T16:10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ins w:id="1128" w:author="Cinzia Da Ros" w:date="2020-10-07T15:59:00Z">
              <w:r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Misuratore di portata: verifica corretto funzionamento.</w:t>
              </w:r>
            </w:ins>
          </w:p>
          <w:p w14:paraId="7EF6E579" w14:textId="3856A0A3" w:rsidR="00F65E07" w:rsidDel="00123FF2" w:rsidRDefault="00F65E07" w:rsidP="00F65E07">
            <w:pPr>
              <w:spacing w:after="0" w:line="240" w:lineRule="auto"/>
              <w:jc w:val="both"/>
              <w:rPr>
                <w:del w:id="1129" w:author="Cinzia Da Ros" w:date="2020-10-07T16:10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130" w:author="Cinzia Da Ros" w:date="2020-10-07T16:10:00Z">
              <w:r w:rsidDel="00123FF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06/08 Ingresso e dissabbiatore: pulizie e asporto.</w:delText>
              </w:r>
            </w:del>
          </w:p>
          <w:p w14:paraId="57558EF8" w14:textId="0CAF7F25" w:rsidR="00F65E07" w:rsidDel="00123FF2" w:rsidRDefault="00F65E07" w:rsidP="00F65E07">
            <w:pPr>
              <w:spacing w:after="0" w:line="240" w:lineRule="auto"/>
              <w:jc w:val="both"/>
              <w:rPr>
                <w:del w:id="1131" w:author="Cinzia Da Ros" w:date="2020-10-07T16:10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132" w:author="Cinzia Da Ros" w:date="2020-10-07T16:10:00Z">
              <w:r w:rsidDel="00123FF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2808 Sedimentatore secondario: pulizia sfiori.</w:delText>
              </w:r>
            </w:del>
          </w:p>
          <w:p w14:paraId="031111CC" w14:textId="6FAEADBA" w:rsidR="00F65E07" w:rsidRDefault="00F65E07" w:rsidP="009F446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133" w:author="Cinzia Da Ros" w:date="2020-10-07T16:10:00Z">
              <w:r w:rsidDel="00123FF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Comparto pretrattamenti: pulizia generale.</w:delText>
              </w:r>
            </w:del>
          </w:p>
        </w:tc>
      </w:tr>
      <w:tr w:rsidR="00F65E07" w14:paraId="343D2854" w14:textId="77777777" w:rsidTr="00123FF2">
        <w:tblPrEx>
          <w:tblW w:w="22283" w:type="dxa"/>
          <w:tblInd w:w="70" w:type="dxa"/>
          <w:tblLook w:val="0600" w:firstRow="0" w:lastRow="0" w:firstColumn="0" w:lastColumn="0" w:noHBand="1" w:noVBand="1"/>
          <w:tblPrExChange w:id="1134" w:author="Cinzia Da Ros" w:date="2020-10-07T16:16:00Z">
            <w:tblPrEx>
              <w:tblW w:w="22283" w:type="dxa"/>
              <w:tblInd w:w="70" w:type="dxa"/>
              <w:tblLook w:val="0600" w:firstRow="0" w:lastRow="0" w:firstColumn="0" w:lastColumn="0" w:noHBand="1" w:noVBand="1"/>
            </w:tblPrEx>
          </w:tblPrExChange>
        </w:tblPrEx>
        <w:trPr>
          <w:trHeight w:val="2240"/>
          <w:trPrChange w:id="1135" w:author="Cinzia Da Ros" w:date="2020-10-07T16:16:00Z">
            <w:trPr>
              <w:gridBefore w:val="1"/>
              <w:trHeight w:val="6632"/>
            </w:trPr>
          </w:trPrChange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136" w:author="Cinzia Da Ros" w:date="2020-10-07T16:16:00Z">
              <w:tcPr>
                <w:tcW w:w="105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90F3F05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VDCD06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137" w:author="Cinzia Da Ros" w:date="2020-10-07T16:16:00Z">
              <w:tcPr>
                <w:tcW w:w="1528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78F16413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Valle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138" w:author="Cinzia Da Ros" w:date="2020-10-07T16:16:00Z">
              <w:tcPr>
                <w:tcW w:w="1629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5F99351F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Terchie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139" w:author="Cinzia Da Ros" w:date="2020-10-07T16:16:00Z">
              <w:tcPr>
                <w:tcW w:w="6321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397C8CC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anomalia.</w:t>
            </w:r>
          </w:p>
          <w:p w14:paraId="40FEE81E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140" w:author="Cinzia Da Ros" w:date="2020-10-07T16:16:00Z">
              <w:tcPr>
                <w:tcW w:w="5882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7B989974" w14:textId="2CF789B1" w:rsidR="00F65E07" w:rsidDel="00123FF2" w:rsidRDefault="00F65E07" w:rsidP="00F65E07">
            <w:pPr>
              <w:pStyle w:val="Normale1"/>
              <w:spacing w:after="0" w:line="240" w:lineRule="auto"/>
              <w:jc w:val="both"/>
              <w:rPr>
                <w:del w:id="1141" w:author="Cinzia Da Ros" w:date="2020-10-07T16:12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142" w:author="Cinzia Da Ros" w:date="2020-10-07T16:12:00Z">
              <w:r w:rsidDel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17/08 Interruzione fornitura acqua di rete.</w:delText>
              </w:r>
            </w:del>
          </w:p>
          <w:p w14:paraId="31D3F0B3" w14:textId="296AA52C" w:rsidR="00F65E07" w:rsidRDefault="00F65E07" w:rsidP="00F65E07">
            <w:pPr>
              <w:pStyle w:val="Normale1"/>
              <w:spacing w:after="0" w:line="240" w:lineRule="auto"/>
              <w:jc w:val="both"/>
              <w:rPr>
                <w:ins w:id="1143" w:author="Cinzia Da Ros" w:date="2020-10-07T16:14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144" w:author="Cinzia Da Ros" w:date="2020-10-07T16:12:00Z">
              <w:r w:rsidDel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28/08 Sedimentatore finale, elettrovalvola a servizio della pompa schiume: bloccata in posizione aperta</w:delText>
              </w:r>
            </w:del>
            <w:ins w:id="1145" w:author="Cinzia Da Ros" w:date="2020-10-07T16:12:00Z">
              <w:r w:rsidR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16/09 Filtro</w:t>
              </w:r>
            </w:ins>
            <w:ins w:id="1146" w:author="Stivens Bellumat" w:date="2020-10-15T14:06:00Z">
              <w:r w:rsidR="00EA2C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-</w:t>
              </w:r>
            </w:ins>
            <w:ins w:id="1147" w:author="Cinzia Da Ros" w:date="2020-10-07T16:12:00Z">
              <w:r w:rsidR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coclea, elettrovalvola acqua per lavaggi: intasata</w:t>
              </w:r>
            </w:ins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219295C3" w14:textId="7B4F52C9" w:rsidR="00123FF2" w:rsidRDefault="00123FF2" w:rsidP="00F65E07">
            <w:pPr>
              <w:pStyle w:val="Normale1"/>
              <w:spacing w:after="0" w:line="240" w:lineRule="auto"/>
              <w:jc w:val="both"/>
              <w:rPr>
                <w:ins w:id="1148" w:author="Cinzia Da Ros" w:date="2020-10-07T16:15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149" w:author="Cinzia Da Ros" w:date="2020-10-07T16:14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28/09 Filtro</w:t>
              </w:r>
            </w:ins>
            <w:ins w:id="1150" w:author="Stivens Bellumat" w:date="2020-10-15T14:06:00Z">
              <w:r w:rsidR="00EA2C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-</w:t>
              </w:r>
            </w:ins>
            <w:ins w:id="1151" w:author="Cinzia Da Ros" w:date="2020-10-07T16:14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coclea: intervento </w:t>
              </w:r>
            </w:ins>
            <w:ins w:id="1152" w:author="Cinzia Da Ros" w:date="2020-10-07T16:1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interruttore</w:t>
              </w:r>
            </w:ins>
            <w:ins w:id="1153" w:author="Cinzia Da Ros" w:date="2020-10-07T16:14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termico.</w:t>
              </w:r>
            </w:ins>
          </w:p>
          <w:p w14:paraId="0E1B8E9C" w14:textId="174E15D4" w:rsidR="00123FF2" w:rsidRDefault="00123FF2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154" w:author="Cinzia Da Ros" w:date="2020-10-07T16:1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Misuratore di livello ingresso: anomalia segnale.</w:t>
              </w:r>
            </w:ins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155" w:author="Cinzia Da Ros" w:date="2020-10-07T16:16:00Z">
              <w:tcPr>
                <w:tcW w:w="587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523AA3A1" w14:textId="16539B14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ad ogni controllo. Spillo da ispessitore fanghi e supero fanghi al bisogno.</w:t>
            </w:r>
            <w:ins w:id="1156" w:author="Cinzia Da Ros" w:date="2020-10-07T16:11:00Z">
              <w:r w:rsidR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Sfiato condense </w:t>
              </w:r>
            </w:ins>
            <w:ins w:id="1157" w:author="Cinzia Da Ros" w:date="2020-10-07T16:12:00Z">
              <w:r w:rsidR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2-3 volte la settimana.</w:t>
              </w:r>
            </w:ins>
          </w:p>
          <w:p w14:paraId="6737D609" w14:textId="5A0CF654" w:rsidR="00123FF2" w:rsidRDefault="00123FF2" w:rsidP="00F65E07">
            <w:pPr>
              <w:pStyle w:val="Normale1"/>
              <w:spacing w:after="0" w:line="240" w:lineRule="auto"/>
              <w:jc w:val="both"/>
              <w:rPr>
                <w:ins w:id="1158" w:author="Cinzia Da Ros" w:date="2020-10-07T16:14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159" w:author="Cinzia Da Ros" w:date="2020-10-07T16:13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16/09 Filtro</w:t>
              </w:r>
            </w:ins>
            <w:ins w:id="1160" w:author="Stivens Bellumat" w:date="2020-10-15T14:06:00Z">
              <w:r w:rsidR="00EA2C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-</w:t>
              </w:r>
            </w:ins>
            <w:ins w:id="1161" w:author="Cinzia Da Ros" w:date="2020-10-07T16:13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coclea: pulizia barra di lavaggio e ugelli, sostituzione bobina dell’elettrovalvola</w:t>
              </w:r>
            </w:ins>
            <w:ins w:id="1162" w:author="Stivens Bellumat" w:date="2020-10-15T14:06:00Z">
              <w:r w:rsidR="00EA2C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acqua di lavaggio</w:t>
              </w:r>
            </w:ins>
            <w:ins w:id="1163" w:author="Cinzia Da Ros" w:date="2020-10-07T16:13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, r</w:t>
              </w:r>
            </w:ins>
            <w:ins w:id="1164" w:author="Cinzia Da Ros" w:date="2020-10-07T16:14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ipristino regolare esercizio.</w:t>
              </w:r>
            </w:ins>
          </w:p>
          <w:p w14:paraId="47339148" w14:textId="01AC711A" w:rsidR="00123FF2" w:rsidRDefault="00123FF2" w:rsidP="00F65E07">
            <w:pPr>
              <w:pStyle w:val="Normale1"/>
              <w:spacing w:after="0" w:line="240" w:lineRule="auto"/>
              <w:jc w:val="both"/>
              <w:rPr>
                <w:ins w:id="1165" w:author="Cinzia Da Ros" w:date="2020-10-07T16:14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166" w:author="Cinzia Da Ros" w:date="2020-10-07T16:14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21/09 Asporto fanghi da ispessitore.</w:t>
              </w:r>
            </w:ins>
          </w:p>
          <w:p w14:paraId="4F7B967C" w14:textId="6EAF66F0" w:rsidR="00123FF2" w:rsidRDefault="00123FF2" w:rsidP="00F65E07">
            <w:pPr>
              <w:pStyle w:val="Normale1"/>
              <w:spacing w:after="0" w:line="240" w:lineRule="auto"/>
              <w:jc w:val="both"/>
              <w:rPr>
                <w:ins w:id="1167" w:author="Cinzia Da Ros" w:date="2020-10-07T16:15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168" w:author="Cinzia Da Ros" w:date="2020-10-07T16:14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28/09 Filtro</w:t>
              </w:r>
            </w:ins>
            <w:ins w:id="1169" w:author="Stivens Bellumat" w:date="2020-10-15T14:06:00Z">
              <w:r w:rsidR="00EA2C41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-</w:t>
              </w:r>
            </w:ins>
            <w:ins w:id="1170" w:author="Cinzia Da Ros" w:date="2020-10-07T16:14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coclea</w:t>
              </w:r>
            </w:ins>
            <w:ins w:id="1171" w:author="Cinzia Da Ros" w:date="2020-10-07T16:1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: ripristino corretto funzionamento.7</w:t>
              </w:r>
            </w:ins>
          </w:p>
          <w:p w14:paraId="32A1F8C9" w14:textId="2983119B" w:rsidR="00F65E07" w:rsidDel="00123FF2" w:rsidRDefault="00123FF2">
            <w:pPr>
              <w:pStyle w:val="Normale1"/>
              <w:spacing w:after="0" w:line="240" w:lineRule="auto"/>
              <w:jc w:val="both"/>
              <w:rPr>
                <w:del w:id="1172" w:author="Cinzia Da Ros" w:date="2020-10-07T16:1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1173" w:author="Cinzia Da Ros" w:date="2020-10-07T16:15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Misuratore di livello ingresso: pulizia e ripristino corretto funzionamento.</w:t>
              </w:r>
            </w:ins>
            <w:del w:id="1174" w:author="Cinzia Da Ros" w:date="2020-10-07T16:16:00Z">
              <w:r w:rsidR="00F65E07" w:rsidDel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03/08: Eseguita manutenzione programmata da squadra Siderpol sui seguenti equipaggiamenti: pompa acque madri ispessitore fanghi, ponte va e vieni sedimentatore finale e relativa motorizzazione, soffiante ox n.1 e n.2, sedimentazione finale pompa schiume, comparto pretrattamenti filtrococlea.</w:delText>
              </w:r>
            </w:del>
          </w:p>
          <w:p w14:paraId="235ABBC2" w14:textId="5834532C" w:rsidR="00F65E07" w:rsidDel="00123FF2" w:rsidRDefault="00F65E07">
            <w:pPr>
              <w:pStyle w:val="Normale1"/>
              <w:spacing w:after="0" w:line="240" w:lineRule="auto"/>
              <w:jc w:val="both"/>
              <w:rPr>
                <w:del w:id="1175" w:author="Cinzia Da Ros" w:date="2020-10-07T16:1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176" w:author="Cinzia Da Ros" w:date="2020-10-07T16:16:00Z">
              <w:r w:rsidDel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04/08 Sedimentatore finale: pulizia sfiori e linea schiume.</w:delText>
              </w:r>
            </w:del>
          </w:p>
          <w:p w14:paraId="7C1F943C" w14:textId="23EE61DC" w:rsidR="00F65E07" w:rsidDel="00123FF2" w:rsidRDefault="00F65E07">
            <w:pPr>
              <w:pStyle w:val="Normale1"/>
              <w:spacing w:after="0" w:line="240" w:lineRule="auto"/>
              <w:jc w:val="both"/>
              <w:rPr>
                <w:del w:id="1177" w:author="Cinzia Da Ros" w:date="2020-10-07T16:1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178" w:author="Cinzia Da Ros" w:date="2020-10-07T16:16:00Z">
              <w:r w:rsidDel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Locali di servizio: pulizia.</w:delText>
              </w:r>
            </w:del>
          </w:p>
          <w:p w14:paraId="20A6E5C8" w14:textId="5868B9DC" w:rsidR="00F65E07" w:rsidDel="00123FF2" w:rsidRDefault="00F65E07">
            <w:pPr>
              <w:pStyle w:val="Normale1"/>
              <w:spacing w:after="0" w:line="240" w:lineRule="auto"/>
              <w:jc w:val="both"/>
              <w:rPr>
                <w:del w:id="1179" w:author="Cinzia Da Ros" w:date="2020-10-07T16:1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180" w:author="Cinzia Da Ros" w:date="2020-10-07T16:16:00Z">
              <w:r w:rsidDel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07/08 Sonde in linea: pulizia.</w:delText>
              </w:r>
            </w:del>
          </w:p>
          <w:p w14:paraId="5D841D9C" w14:textId="4FC8EC93" w:rsidR="00F65E07" w:rsidDel="00123FF2" w:rsidRDefault="00F65E07">
            <w:pPr>
              <w:pStyle w:val="Normale1"/>
              <w:spacing w:after="0" w:line="240" w:lineRule="auto"/>
              <w:jc w:val="both"/>
              <w:rPr>
                <w:del w:id="1181" w:author="Cinzia Da Ros" w:date="2020-10-07T16:1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182" w:author="Cinzia Da Ros" w:date="2020-10-07T16:16:00Z">
              <w:r w:rsidDel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10/08 Tubazione di adduzione aria in OX: sfiato condensa.</w:delText>
              </w:r>
            </w:del>
          </w:p>
          <w:p w14:paraId="18B5BA05" w14:textId="50B02B79" w:rsidR="00F65E07" w:rsidDel="00123FF2" w:rsidRDefault="00F65E07">
            <w:pPr>
              <w:pStyle w:val="Normale1"/>
              <w:spacing w:after="0" w:line="240" w:lineRule="auto"/>
              <w:jc w:val="both"/>
              <w:rPr>
                <w:del w:id="1183" w:author="Cinzia Da Ros" w:date="2020-10-07T16:1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184" w:author="Cinzia Da Ros" w:date="2020-10-07T16:16:00Z">
              <w:r w:rsidDel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17/08 Comparto pretrattamenti, filtrococlea: spenta temporaneamente.</w:delText>
              </w:r>
            </w:del>
          </w:p>
          <w:p w14:paraId="60BBDBEF" w14:textId="0F3AC4B7" w:rsidR="00F65E07" w:rsidDel="00123FF2" w:rsidRDefault="00F65E07">
            <w:pPr>
              <w:pStyle w:val="Normale1"/>
              <w:spacing w:after="0" w:line="240" w:lineRule="auto"/>
              <w:jc w:val="both"/>
              <w:rPr>
                <w:del w:id="1185" w:author="Cinzia Da Ros" w:date="2020-10-07T16:1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186" w:author="Cinzia Da Ros" w:date="2020-10-07T16:16:00Z">
              <w:r w:rsidDel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Sedimentatore finale, pompa schiume: spenta temporaneamente.</w:delText>
              </w:r>
            </w:del>
          </w:p>
          <w:p w14:paraId="78A2B5AD" w14:textId="001CFC5B" w:rsidR="00F65E07" w:rsidDel="00123FF2" w:rsidRDefault="00F65E07">
            <w:pPr>
              <w:pStyle w:val="Normale1"/>
              <w:spacing w:after="0" w:line="240" w:lineRule="auto"/>
              <w:jc w:val="both"/>
              <w:rPr>
                <w:del w:id="1187" w:author="Cinzia Da Ros" w:date="2020-10-07T16:1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188" w:author="Cinzia Da Ros" w:date="2020-10-07T16:16:00Z">
              <w:r w:rsidDel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19/08 Asporto fanghi con ATB.</w:delText>
              </w:r>
            </w:del>
          </w:p>
          <w:p w14:paraId="1D2F361F" w14:textId="417EE529" w:rsidR="00F65E07" w:rsidDel="00123FF2" w:rsidRDefault="00F65E07">
            <w:pPr>
              <w:pStyle w:val="Normale1"/>
              <w:spacing w:after="0" w:line="240" w:lineRule="auto"/>
              <w:jc w:val="both"/>
              <w:rPr>
                <w:del w:id="1189" w:author="Cinzia Da Ros" w:date="2020-10-07T16:16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190" w:author="Cinzia Da Ros" w:date="2020-10-07T16:16:00Z">
              <w:r w:rsidDel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Sedimentatore finale: installazione pompa volante per pulizia canaletta schiume.21/08 </w:delText>
              </w:r>
              <w:r w:rsidDel="00123FF2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Soffianti: scambio N.1 con N.2.</w:delText>
              </w:r>
            </w:del>
          </w:p>
          <w:p w14:paraId="115CD6FD" w14:textId="098DD82C" w:rsidR="00F65E07" w:rsidDel="00123FF2" w:rsidRDefault="00F65E07">
            <w:pPr>
              <w:pStyle w:val="Normale1"/>
              <w:spacing w:after="0" w:line="240" w:lineRule="auto"/>
              <w:jc w:val="both"/>
              <w:rPr>
                <w:del w:id="1191" w:author="Cinzia Da Ros" w:date="2020-10-07T16:1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192" w:author="Cinzia Da Ros" w:date="2020-10-07T16:16:00Z">
              <w:r w:rsidDel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25/08 Ripristino fornitura acqua di rete.</w:delText>
              </w:r>
            </w:del>
          </w:p>
          <w:p w14:paraId="129EF8F4" w14:textId="2C985461" w:rsidR="00F65E07" w:rsidDel="00123FF2" w:rsidRDefault="00F65E07">
            <w:pPr>
              <w:pStyle w:val="Normale1"/>
              <w:spacing w:after="0" w:line="240" w:lineRule="auto"/>
              <w:jc w:val="both"/>
              <w:rPr>
                <w:del w:id="1193" w:author="Cinzia Da Ros" w:date="2020-10-07T16:1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194" w:author="Cinzia Da Ros" w:date="2020-10-07T16:16:00Z">
              <w:r w:rsidDel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Sedimentatore finale: spegnimento e rimozione pompa volante per pulizia canaletta schiume.</w:delText>
              </w:r>
            </w:del>
          </w:p>
          <w:p w14:paraId="07053B4F" w14:textId="29FF5FB1" w:rsidR="00F65E07" w:rsidDel="00123FF2" w:rsidRDefault="00F65E07">
            <w:pPr>
              <w:pStyle w:val="Normale1"/>
              <w:spacing w:after="0" w:line="240" w:lineRule="auto"/>
              <w:jc w:val="both"/>
              <w:rPr>
                <w:del w:id="1195" w:author="Cinzia Da Ros" w:date="2020-10-07T16:1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196" w:author="Cinzia Da Ros" w:date="2020-10-07T16:16:00Z">
              <w:r w:rsidDel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Comparto pretrattamenti, filtrococlea: avvio e verifica corretto funzionamento.</w:delText>
              </w:r>
            </w:del>
          </w:p>
          <w:p w14:paraId="6EC0ED8F" w14:textId="3B15EC3D" w:rsidR="00F65E07" w:rsidDel="00123FF2" w:rsidRDefault="00F65E07">
            <w:pPr>
              <w:pStyle w:val="Normale1"/>
              <w:spacing w:after="0" w:line="240" w:lineRule="auto"/>
              <w:jc w:val="both"/>
              <w:rPr>
                <w:del w:id="1197" w:author="Cinzia Da Ros" w:date="2020-10-07T16:1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198" w:author="Cinzia Da Ros" w:date="2020-10-07T16:16:00Z">
              <w:r w:rsidDel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Sedimentatore finale, pompa schiume: avvio e verifica corretto funzionamento.</w:delText>
              </w:r>
            </w:del>
          </w:p>
          <w:p w14:paraId="03DC33AD" w14:textId="5D2D83CD" w:rsidR="00F65E07" w:rsidDel="00123FF2" w:rsidRDefault="00F65E07">
            <w:pPr>
              <w:pStyle w:val="Normale1"/>
              <w:spacing w:after="0" w:line="240" w:lineRule="auto"/>
              <w:jc w:val="both"/>
              <w:rPr>
                <w:del w:id="1199" w:author="Cinzia Da Ros" w:date="2020-10-07T16:16:00Z"/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200" w:author="Cinzia Da Ros" w:date="2020-10-07T16:16:00Z">
              <w:r w:rsidDel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28/08 Sedimentatore finale: pulizia sfiori e linea schiume.</w:delText>
              </w:r>
            </w:del>
          </w:p>
          <w:p w14:paraId="451AE7D8" w14:textId="259AA878" w:rsidR="00F65E07" w:rsidRPr="0073313B" w:rsidRDefault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del w:id="1201" w:author="Cinzia Da Ros" w:date="2020-10-07T16:16:00Z">
              <w:r w:rsidDel="00123FF2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Sedimentatore finale, elettrovalvola a servizio della pompa schiume: pulizia e ripristino corretto funzionamento.</w:delText>
              </w:r>
            </w:del>
          </w:p>
        </w:tc>
      </w:tr>
      <w:tr w:rsidR="00F65E07" w14:paraId="1DFF34C8" w14:textId="77777777" w:rsidTr="0011606F">
        <w:tblPrEx>
          <w:tblW w:w="22283" w:type="dxa"/>
          <w:tblInd w:w="70" w:type="dxa"/>
          <w:tblLook w:val="0600" w:firstRow="0" w:lastRow="0" w:firstColumn="0" w:lastColumn="0" w:noHBand="1" w:noVBand="1"/>
          <w:tblPrExChange w:id="1202" w:author="Cinzia Da Ros" w:date="2020-10-11T19:21:00Z">
            <w:tblPrEx>
              <w:tblW w:w="22283" w:type="dxa"/>
              <w:tblInd w:w="70" w:type="dxa"/>
              <w:tblLook w:val="0600" w:firstRow="0" w:lastRow="0" w:firstColumn="0" w:lastColumn="0" w:noHBand="1" w:noVBand="1"/>
            </w:tblPrEx>
          </w:tblPrExChange>
        </w:tblPrEx>
        <w:trPr>
          <w:trHeight w:val="1790"/>
          <w:trPrChange w:id="1203" w:author="Cinzia Da Ros" w:date="2020-10-11T19:21:00Z">
            <w:trPr>
              <w:gridBefore w:val="1"/>
              <w:trHeight w:val="2645"/>
            </w:trPr>
          </w:trPrChange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204" w:author="Cinzia Da Ros" w:date="2020-10-11T19:21:00Z">
              <w:tcPr>
                <w:tcW w:w="105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2940F6B5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VIGD02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205" w:author="Cinzia Da Ros" w:date="2020-10-11T19:21:00Z">
              <w:tcPr>
                <w:tcW w:w="1528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3C454F93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Vigo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206" w:author="Cinzia Da Ros" w:date="2020-10-11T19:21:00Z">
              <w:tcPr>
                <w:tcW w:w="1629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4A0AA1BA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Pelos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207" w:author="Cinzia Da Ros" w:date="2020-10-11T19:21:00Z">
              <w:tcPr>
                <w:tcW w:w="6321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4EB48EB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21592BE0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208" w:author="Cinzia Da Ros" w:date="2020-10-11T19:21:00Z">
              <w:tcPr>
                <w:tcW w:w="5882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74F4F54E" w14:textId="3E52D925" w:rsidR="00F65E07" w:rsidDel="0011606F" w:rsidRDefault="00F65E07">
            <w:pPr>
              <w:spacing w:after="0" w:line="240" w:lineRule="auto"/>
              <w:jc w:val="both"/>
              <w:rPr>
                <w:del w:id="1209" w:author="Cinzia Da Ros" w:date="2020-10-11T19:21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Piazzale nella zona di fronte al locale quadri: necessario intervento per sistemazione buche</w:t>
            </w:r>
            <w:ins w:id="1210" w:author="Stivens Bellumat" w:date="2020-10-15T14:07:00Z">
              <w:r w:rsidR="00EA2C41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 molto profonde</w:t>
              </w:r>
            </w:ins>
            <w:bookmarkStart w:id="1211" w:name="_GoBack"/>
            <w:bookmarkEnd w:id="1211"/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7473B5BB" w14:textId="50D5D4F4" w:rsidR="00F65E07" w:rsidRDefault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212" w:author="Cinzia Da Ros" w:date="2020-10-11T19:21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 xml:space="preserve">21/08 Sedimentatore secondario settore C, pompa di ricircolo n.2: guasta causa mancato isolamento avvolgimenti del motore elettrico. </w:delText>
              </w:r>
            </w:del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tcPrChange w:id="1213" w:author="Cinzia Da Ros" w:date="2020-10-11T19:21:00Z">
              <w:tcPr>
                <w:tcW w:w="587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14:paraId="160FC5A4" w14:textId="6D7BF54D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42FAEF1A" w14:textId="3D910378" w:rsidR="00F65E07" w:rsidDel="0011606F" w:rsidRDefault="00F65E07" w:rsidP="00F65E07">
            <w:pPr>
              <w:spacing w:after="0" w:line="240" w:lineRule="auto"/>
              <w:jc w:val="both"/>
              <w:rPr>
                <w:del w:id="1214" w:author="Cinzia Da Ros" w:date="2020-10-11T19:19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215" w:author="Cinzia Da Ros" w:date="2020-10-11T19:19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14/08 Sedimentatore secondario e labirinto: pulizia.</w:delText>
              </w:r>
            </w:del>
          </w:p>
          <w:p w14:paraId="477E8F4C" w14:textId="2DA1FD3F" w:rsidR="00F65E07" w:rsidDel="0011606F" w:rsidRDefault="00F65E07" w:rsidP="00F65E07">
            <w:pPr>
              <w:spacing w:after="0" w:line="240" w:lineRule="auto"/>
              <w:jc w:val="both"/>
              <w:rPr>
                <w:del w:id="1216" w:author="Cinzia Da Ros" w:date="2020-10-11T19:19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217" w:author="Cinzia Da Ros" w:date="2020-10-11T19:19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17/08 Sedimentatori secondari: sostituzione deviatore acqua degli spruzzini.</w:delText>
              </w:r>
            </w:del>
          </w:p>
          <w:p w14:paraId="75E26729" w14:textId="5D660300" w:rsidR="00F65E07" w:rsidDel="0011606F" w:rsidRDefault="00F65E07">
            <w:pPr>
              <w:spacing w:after="0" w:line="240" w:lineRule="auto"/>
              <w:jc w:val="both"/>
              <w:rPr>
                <w:del w:id="1218" w:author="Cinzia Da Ros" w:date="2020-10-11T19:20:00Z"/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219" w:author="Cinzia Da Ros" w:date="2020-10-11T19:20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21/08</w:delText>
              </w:r>
            </w:del>
            <w:ins w:id="1220" w:author="Cinzia Da Ros" w:date="2020-10-11T19:20:00Z">
              <w:r w:rsidR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16/09</w:t>
              </w:r>
            </w:ins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Sedimentatore secondario settore C</w:t>
            </w:r>
            <w:ins w:id="1221" w:author="Cinzia Da Ros" w:date="2020-10-11T19:20:00Z">
              <w:r w:rsidR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, mandata del fango di ricircolo: sostituzione n.1 valvola clapet.</w:t>
              </w:r>
            </w:ins>
            <w:ins w:id="1222" w:author="Stivens Bellumat" w:date="2020-09-16T16:10:00Z">
              <w:del w:id="1223" w:author="Cinzia Da Ros" w:date="2020-10-11T19:20:00Z">
                <w:r w:rsidR="00A540D5" w:rsidDel="0011606F">
                  <w:rPr>
                    <w:rFonts w:ascii="Arial" w:eastAsia="Times New Roman" w:hAnsi="Arial" w:cs="Arial"/>
                    <w:color w:val="4F81BD" w:themeColor="accent1"/>
                    <w:sz w:val="20"/>
                    <w:szCs w:val="20"/>
                  </w:rPr>
                  <w:delText>:</w:delText>
                </w:r>
              </w:del>
            </w:ins>
            <w:del w:id="1224" w:author="Stivens Bellumat" w:date="2020-09-16T16:10:00Z">
              <w:r w:rsidDel="00A540D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,</w:delText>
              </w:r>
            </w:del>
            <w:ins w:id="1225" w:author="Cinzia Da Ros" w:date="2020-10-11T19:20:00Z">
              <w:r w:rsidR="0011606F"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 </w:t>
              </w:r>
            </w:ins>
            <w:del w:id="1226" w:author="Cinzia Da Ros" w:date="2020-10-11T19:20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 xml:space="preserve"> pompa di ricircolo n.2</w:delText>
              </w:r>
            </w:del>
            <w:ins w:id="1227" w:author="Stivens Bellumat" w:date="2020-09-16T16:11:00Z">
              <w:del w:id="1228" w:author="Cinzia Da Ros" w:date="2020-10-11T19:20:00Z">
                <w:r w:rsidR="00A540D5" w:rsidDel="0011606F">
                  <w:rPr>
                    <w:rFonts w:ascii="Arial" w:eastAsia="Times New Roman" w:hAnsi="Arial" w:cs="Arial"/>
                    <w:color w:val="4F81BD" w:themeColor="accent1"/>
                    <w:sz w:val="20"/>
                    <w:szCs w:val="20"/>
                  </w:rPr>
                  <w:delText>;</w:delText>
                </w:r>
              </w:del>
            </w:ins>
            <w:del w:id="1229" w:author="Cinzia Da Ros" w:date="2020-10-11T19:20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: verifiche elettromeccaniche e rimozione.</w:delText>
              </w:r>
            </w:del>
          </w:p>
          <w:p w14:paraId="5832554C" w14:textId="608EB42A" w:rsidR="00F65E07" w:rsidRDefault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del w:id="1230" w:author="Cinzia Da Ros" w:date="2020-10-11T19:20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24/08 Comparto disinfezione: fornitura ac</w:delText>
              </w:r>
            </w:del>
            <w:del w:id="1231" w:author="Cinzia Da Ros" w:date="2020-10-11T19:21:00Z">
              <w:r w:rsidDel="0011606F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ido peracetico.</w:delText>
              </w:r>
            </w:del>
          </w:p>
        </w:tc>
      </w:tr>
    </w:tbl>
    <w:p w14:paraId="62988CE9" w14:textId="77777777" w:rsidR="00FF3363" w:rsidRDefault="00FF3363">
      <w:pPr>
        <w:pStyle w:val="Normale1"/>
        <w:jc w:val="both"/>
        <w:rPr>
          <w:color w:val="4F81BD" w:themeColor="accent1"/>
        </w:rPr>
      </w:pPr>
    </w:p>
    <w:sectPr w:rsidR="00FF3363">
      <w:headerReference w:type="default" r:id="rId7"/>
      <w:pgSz w:w="23811" w:h="16838"/>
      <w:pgMar w:top="765" w:right="720" w:bottom="720" w:left="720" w:header="708" w:footer="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17E0B" w14:textId="77777777" w:rsidR="00EE7E88" w:rsidRDefault="00EE7E88">
      <w:pPr>
        <w:spacing w:after="0" w:line="240" w:lineRule="auto"/>
      </w:pPr>
      <w:r>
        <w:separator/>
      </w:r>
    </w:p>
  </w:endnote>
  <w:endnote w:type="continuationSeparator" w:id="0">
    <w:p w14:paraId="47757D65" w14:textId="77777777" w:rsidR="00EE7E88" w:rsidRDefault="00EE7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ahoma"/>
    <w:charset w:val="00"/>
    <w:family w:val="swiss"/>
    <w:pitch w:val="variable"/>
    <w:sig w:usb0="01002A87" w:usb1="00000000" w:usb2="00000000" w:usb3="00000000" w:csb0="000100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0DED6" w14:textId="77777777" w:rsidR="00EE7E88" w:rsidRDefault="00EE7E88">
      <w:pPr>
        <w:spacing w:after="0" w:line="240" w:lineRule="auto"/>
      </w:pPr>
      <w:r>
        <w:separator/>
      </w:r>
    </w:p>
  </w:footnote>
  <w:footnote w:type="continuationSeparator" w:id="0">
    <w:p w14:paraId="3B0FAEAA" w14:textId="77777777" w:rsidR="00EE7E88" w:rsidRDefault="00EE7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B8CD6" w14:textId="77777777" w:rsidR="00973F82" w:rsidRDefault="00973F82">
    <w:pPr>
      <w:pStyle w:val="Normale1"/>
      <w:widowControl w:val="0"/>
      <w:spacing w:after="0" w:line="276" w:lineRule="auto"/>
    </w:pPr>
  </w:p>
  <w:tbl>
    <w:tblPr>
      <w:tblW w:w="22361" w:type="dxa"/>
      <w:tblLook w:val="0400" w:firstRow="0" w:lastRow="0" w:firstColumn="0" w:lastColumn="0" w:noHBand="0" w:noVBand="1"/>
    </w:tblPr>
    <w:tblGrid>
      <w:gridCol w:w="22361"/>
    </w:tblGrid>
    <w:tr w:rsidR="00973F82" w14:paraId="33A4A5A0" w14:textId="77777777">
      <w:tc>
        <w:tcPr>
          <w:tcW w:w="223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A96BB84" w14:textId="0C199D6E" w:rsidR="00973F82" w:rsidRDefault="00973F82" w:rsidP="0059312F">
          <w:pPr>
            <w:pStyle w:val="Normale1"/>
            <w:jc w:val="center"/>
          </w:pPr>
          <w:r>
            <w:t xml:space="preserve">RELAZIONE DI SINTESI FUNZIONANENTO IMPIANTI – </w:t>
          </w:r>
          <w:del w:id="1232" w:author="Cinzia Da Ros" w:date="2020-09-15T18:07:00Z">
            <w:r w:rsidDel="0059312F">
              <w:delText xml:space="preserve">luglio </w:delText>
            </w:r>
          </w:del>
          <w:ins w:id="1233" w:author="Cinzia Da Ros" w:date="2020-10-05T16:46:00Z">
            <w:r>
              <w:t>settembre</w:t>
            </w:r>
          </w:ins>
          <w:ins w:id="1234" w:author="Cinzia Da Ros" w:date="2020-09-15T18:07:00Z">
            <w:r>
              <w:t xml:space="preserve"> </w:t>
            </w:r>
          </w:ins>
          <w:r>
            <w:t>2020</w:t>
          </w:r>
        </w:p>
      </w:tc>
    </w:tr>
  </w:tbl>
  <w:p w14:paraId="4E72A977" w14:textId="77777777" w:rsidR="00973F82" w:rsidRDefault="00973F82">
    <w:pPr>
      <w:pStyle w:val="Normale1"/>
      <w:tabs>
        <w:tab w:val="center" w:pos="4819"/>
        <w:tab w:val="right" w:pos="9638"/>
      </w:tabs>
      <w:spacing w:after="0" w:line="240" w:lineRule="auto"/>
      <w:rPr>
        <w:color w:val="000000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inzia Da Ros">
    <w15:presenceInfo w15:providerId="Windows Live" w15:userId="dfc7f9646dc62e03"/>
  </w15:person>
  <w15:person w15:author="Stivens Bellumat">
    <w15:presenceInfo w15:providerId="None" w15:userId="Stivens Belluma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63"/>
    <w:rsid w:val="00014EAD"/>
    <w:rsid w:val="000346F3"/>
    <w:rsid w:val="00062D79"/>
    <w:rsid w:val="000C04B6"/>
    <w:rsid w:val="000D2067"/>
    <w:rsid w:val="000D2F26"/>
    <w:rsid w:val="000F21BE"/>
    <w:rsid w:val="000F2521"/>
    <w:rsid w:val="0011606F"/>
    <w:rsid w:val="00123FF2"/>
    <w:rsid w:val="00143811"/>
    <w:rsid w:val="00153860"/>
    <w:rsid w:val="0016329E"/>
    <w:rsid w:val="00171C52"/>
    <w:rsid w:val="00171EFC"/>
    <w:rsid w:val="00193BD0"/>
    <w:rsid w:val="001E6B0B"/>
    <w:rsid w:val="002269F1"/>
    <w:rsid w:val="00234E03"/>
    <w:rsid w:val="00236BC9"/>
    <w:rsid w:val="00243FBF"/>
    <w:rsid w:val="00247FE9"/>
    <w:rsid w:val="002671A9"/>
    <w:rsid w:val="00275D62"/>
    <w:rsid w:val="00282F0B"/>
    <w:rsid w:val="00290010"/>
    <w:rsid w:val="00291CCE"/>
    <w:rsid w:val="0030736F"/>
    <w:rsid w:val="00322357"/>
    <w:rsid w:val="00344159"/>
    <w:rsid w:val="00353DA6"/>
    <w:rsid w:val="00363443"/>
    <w:rsid w:val="0036394A"/>
    <w:rsid w:val="00370947"/>
    <w:rsid w:val="003B5212"/>
    <w:rsid w:val="003C7C49"/>
    <w:rsid w:val="003D5CB4"/>
    <w:rsid w:val="003E6508"/>
    <w:rsid w:val="003F67EA"/>
    <w:rsid w:val="00404419"/>
    <w:rsid w:val="00412ECF"/>
    <w:rsid w:val="00432ECF"/>
    <w:rsid w:val="004368AD"/>
    <w:rsid w:val="004474A8"/>
    <w:rsid w:val="004B7DB8"/>
    <w:rsid w:val="004D7580"/>
    <w:rsid w:val="004F4513"/>
    <w:rsid w:val="005279CC"/>
    <w:rsid w:val="0059312F"/>
    <w:rsid w:val="005F783B"/>
    <w:rsid w:val="0060547C"/>
    <w:rsid w:val="00606CD9"/>
    <w:rsid w:val="00607D3E"/>
    <w:rsid w:val="0068275B"/>
    <w:rsid w:val="00683790"/>
    <w:rsid w:val="006C2780"/>
    <w:rsid w:val="006D4C31"/>
    <w:rsid w:val="006D7238"/>
    <w:rsid w:val="006E395A"/>
    <w:rsid w:val="00703101"/>
    <w:rsid w:val="00705FA0"/>
    <w:rsid w:val="0072677E"/>
    <w:rsid w:val="00732DE7"/>
    <w:rsid w:val="0073313B"/>
    <w:rsid w:val="00740F0F"/>
    <w:rsid w:val="0074169A"/>
    <w:rsid w:val="00745401"/>
    <w:rsid w:val="00754156"/>
    <w:rsid w:val="00754A21"/>
    <w:rsid w:val="007F01EA"/>
    <w:rsid w:val="00826958"/>
    <w:rsid w:val="008500A3"/>
    <w:rsid w:val="00897193"/>
    <w:rsid w:val="008B0D6D"/>
    <w:rsid w:val="008C5FAF"/>
    <w:rsid w:val="008D231B"/>
    <w:rsid w:val="008E3F22"/>
    <w:rsid w:val="008E6EE1"/>
    <w:rsid w:val="008E73B2"/>
    <w:rsid w:val="008F54D3"/>
    <w:rsid w:val="008F6431"/>
    <w:rsid w:val="009250C9"/>
    <w:rsid w:val="00955CE1"/>
    <w:rsid w:val="0096676E"/>
    <w:rsid w:val="009726A4"/>
    <w:rsid w:val="00973CFE"/>
    <w:rsid w:val="00973F82"/>
    <w:rsid w:val="0099775D"/>
    <w:rsid w:val="009A5405"/>
    <w:rsid w:val="009B23F6"/>
    <w:rsid w:val="009C5F86"/>
    <w:rsid w:val="009D3D8D"/>
    <w:rsid w:val="009F446C"/>
    <w:rsid w:val="00A059CF"/>
    <w:rsid w:val="00A11107"/>
    <w:rsid w:val="00A175B6"/>
    <w:rsid w:val="00A441C0"/>
    <w:rsid w:val="00A540D5"/>
    <w:rsid w:val="00A74092"/>
    <w:rsid w:val="00A81616"/>
    <w:rsid w:val="00A9027B"/>
    <w:rsid w:val="00A91B12"/>
    <w:rsid w:val="00AA0FF9"/>
    <w:rsid w:val="00AA45C3"/>
    <w:rsid w:val="00AB1704"/>
    <w:rsid w:val="00AB6875"/>
    <w:rsid w:val="00AD6227"/>
    <w:rsid w:val="00AD7780"/>
    <w:rsid w:val="00B1094C"/>
    <w:rsid w:val="00B42032"/>
    <w:rsid w:val="00B47E20"/>
    <w:rsid w:val="00B508BD"/>
    <w:rsid w:val="00B54E48"/>
    <w:rsid w:val="00B6535A"/>
    <w:rsid w:val="00B729A3"/>
    <w:rsid w:val="00B86B3A"/>
    <w:rsid w:val="00B9794B"/>
    <w:rsid w:val="00BA1560"/>
    <w:rsid w:val="00BB502A"/>
    <w:rsid w:val="00BD5E2C"/>
    <w:rsid w:val="00BD7CE7"/>
    <w:rsid w:val="00BE1D41"/>
    <w:rsid w:val="00BE7E14"/>
    <w:rsid w:val="00C052BB"/>
    <w:rsid w:val="00C702C5"/>
    <w:rsid w:val="00C85029"/>
    <w:rsid w:val="00CA786B"/>
    <w:rsid w:val="00CC0577"/>
    <w:rsid w:val="00D37B51"/>
    <w:rsid w:val="00D47B52"/>
    <w:rsid w:val="00D51184"/>
    <w:rsid w:val="00D60932"/>
    <w:rsid w:val="00D9580D"/>
    <w:rsid w:val="00E338A8"/>
    <w:rsid w:val="00E43B55"/>
    <w:rsid w:val="00E51F79"/>
    <w:rsid w:val="00E95607"/>
    <w:rsid w:val="00EA2C41"/>
    <w:rsid w:val="00EB776C"/>
    <w:rsid w:val="00EE7E88"/>
    <w:rsid w:val="00EF59BA"/>
    <w:rsid w:val="00F031F9"/>
    <w:rsid w:val="00F17912"/>
    <w:rsid w:val="00F34FBC"/>
    <w:rsid w:val="00F479E2"/>
    <w:rsid w:val="00F56A91"/>
    <w:rsid w:val="00F65E07"/>
    <w:rsid w:val="00F75219"/>
    <w:rsid w:val="00F92985"/>
    <w:rsid w:val="00F92D7F"/>
    <w:rsid w:val="00F96169"/>
    <w:rsid w:val="00FB0133"/>
    <w:rsid w:val="00FD751C"/>
    <w:rsid w:val="00FF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BCEE"/>
  <w15:docId w15:val="{8C39F478-1411-412D-9F97-885C414E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27F75"/>
    <w:pPr>
      <w:spacing w:after="160" w:line="259" w:lineRule="auto"/>
    </w:pPr>
  </w:style>
  <w:style w:type="paragraph" w:styleId="Titolo1">
    <w:name w:val="heading 1"/>
    <w:basedOn w:val="Normale1"/>
    <w:next w:val="Normale1"/>
    <w:qFormat/>
    <w:rsid w:val="00A178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qFormat/>
    <w:rsid w:val="00A178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qFormat/>
    <w:rsid w:val="00A178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qFormat/>
    <w:rsid w:val="00A178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1"/>
    <w:next w:val="Normale1"/>
    <w:qFormat/>
    <w:rsid w:val="00A1786A"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1"/>
    <w:next w:val="Normale1"/>
    <w:qFormat/>
    <w:rsid w:val="00A178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B3687C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B3687C"/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qFormat/>
    <w:rsid w:val="00BA3967"/>
    <w:rPr>
      <w:rFonts w:ascii="Courier New" w:eastAsia="Times New Roman" w:hAnsi="Courier New" w:cs="Courier New"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507582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ucida Sans"/>
    </w:rPr>
  </w:style>
  <w:style w:type="paragraph" w:customStyle="1" w:styleId="Normale1">
    <w:name w:val="Normale1"/>
    <w:qFormat/>
    <w:rsid w:val="00A1786A"/>
    <w:pPr>
      <w:spacing w:after="160" w:line="259" w:lineRule="auto"/>
    </w:pPr>
  </w:style>
  <w:style w:type="paragraph" w:styleId="Titolo">
    <w:name w:val="Title"/>
    <w:basedOn w:val="Normale1"/>
    <w:next w:val="Normale1"/>
    <w:qFormat/>
    <w:rsid w:val="00A1786A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1"/>
    <w:next w:val="Normale1"/>
    <w:qFormat/>
    <w:rsid w:val="00A178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B3687C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B3687C"/>
    <w:pPr>
      <w:tabs>
        <w:tab w:val="center" w:pos="4819"/>
        <w:tab w:val="right" w:pos="9638"/>
      </w:tabs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qFormat/>
    <w:rsid w:val="00BA3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Rientrocorpodeltesto21">
    <w:name w:val="Rientro corpo del testo 21"/>
    <w:basedOn w:val="Normale"/>
    <w:qFormat/>
    <w:rsid w:val="00D638D2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qFormat/>
    <w:rsid w:val="00092D30"/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507582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eNormal1">
    <w:name w:val="Table Normal1"/>
    <w:rsid w:val="00A1786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A1110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1110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1110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1110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111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960CB-6DE9-47D8-8046-F3D6326B7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5146</Words>
  <Characters>29338</Characters>
  <Application>Microsoft Office Word</Application>
  <DocSecurity>0</DocSecurity>
  <Lines>244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SIRAM SpA</Company>
  <LinksUpToDate>false</LinksUpToDate>
  <CharactersWithSpaces>34416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Giaggio Riccardo</dc:creator>
  <dc:description/>
  <cp:lastModifiedBy>Stivens Bellumat</cp:lastModifiedBy>
  <cp:revision>3</cp:revision>
  <dcterms:created xsi:type="dcterms:W3CDTF">2020-10-15T09:04:00Z</dcterms:created>
  <dcterms:modified xsi:type="dcterms:W3CDTF">2020-10-15T12:07:00Z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SIRAM SpA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