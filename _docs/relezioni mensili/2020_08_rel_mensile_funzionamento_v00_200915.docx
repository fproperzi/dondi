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418DA" w14:textId="77777777" w:rsidR="00FF3363" w:rsidRDefault="00FF3363">
      <w:pPr>
        <w:pStyle w:val="Normale1"/>
        <w:widowControl w:val="0"/>
        <w:spacing w:after="0" w:line="276" w:lineRule="auto"/>
        <w:jc w:val="both"/>
        <w:rPr>
          <w:rFonts w:ascii="Arial" w:eastAsia="Arial" w:hAnsi="Arial" w:cs="Arial"/>
        </w:rPr>
      </w:pPr>
    </w:p>
    <w:tbl>
      <w:tblPr>
        <w:tblW w:w="22283" w:type="dxa"/>
        <w:tblInd w:w="70" w:type="dxa"/>
        <w:tblLook w:val="0600" w:firstRow="0" w:lastRow="0" w:firstColumn="0" w:lastColumn="0" w:noHBand="1" w:noVBand="1"/>
      </w:tblPr>
      <w:tblGrid>
        <w:gridCol w:w="1050"/>
        <w:gridCol w:w="1528"/>
        <w:gridCol w:w="1629"/>
        <w:gridCol w:w="6321"/>
        <w:gridCol w:w="5882"/>
        <w:gridCol w:w="5873"/>
      </w:tblGrid>
      <w:tr w:rsidR="00FF3363" w14:paraId="327C5273" w14:textId="77777777" w:rsidTr="00F65E07">
        <w:trPr>
          <w:trHeight w:val="1671"/>
          <w:tblHeader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412A3F22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Codice impianto</w:t>
            </w:r>
          </w:p>
        </w:tc>
        <w:tc>
          <w:tcPr>
            <w:tcW w:w="1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CC4D053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Comune</w:t>
            </w:r>
          </w:p>
        </w:tc>
        <w:tc>
          <w:tcPr>
            <w:tcW w:w="1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7578B2E0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Impianto</w:t>
            </w:r>
          </w:p>
        </w:tc>
        <w:tc>
          <w:tcPr>
            <w:tcW w:w="63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32733A74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Valutazione delle caratteristiche delle acque in ingresso e in uscita (ingressi anomalie, uscite fuori limite, presenza di schiume o di torbidità nello scarico finale, foaming, rising, bulking etc.) individuazione delle possibili cause attività gestionali poste in essere</w:t>
            </w:r>
          </w:p>
        </w:tc>
        <w:tc>
          <w:tcPr>
            <w:tcW w:w="58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9965062" w14:textId="377754AF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sintesi dei guasti e/o anomalie avvenute nel periodo attività gestionali poste in essere per limitare le conseguenze agli impianti</w:t>
            </w:r>
          </w:p>
        </w:tc>
        <w:tc>
          <w:tcPr>
            <w:tcW w:w="58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669663B7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sintesi delle manutenzioni ordinarie, programmate e straordinarie effettuate attività gestionali poste in essere per ristabilire l’ottimale funzionamento dell’impianto a seguito di fermi parziali o totali</w:t>
            </w:r>
          </w:p>
        </w:tc>
      </w:tr>
      <w:tr w:rsidR="00FF3363" w14:paraId="36F8C457" w14:textId="77777777" w:rsidTr="00F65E07">
        <w:trPr>
          <w:trHeight w:val="5975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3DFFD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PDAD03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4E16D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Alpago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8D761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Paludi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B9AB4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anomalia</w:t>
            </w:r>
          </w:p>
          <w:p w14:paraId="17CAA58A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0D640B" w14:textId="7411500A" w:rsidR="006C2780" w:rsidRDefault="006C2780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07/08 Vasca di denitrificazione, mixer n.1: intervento interruttore termico.</w:t>
            </w:r>
          </w:p>
          <w:p w14:paraId="57387635" w14:textId="0F513878" w:rsidR="006C2780" w:rsidRDefault="006C2780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10/08 Soffiante n.2: rottura cinghie di trasmissione.</w:t>
            </w:r>
          </w:p>
          <w:p w14:paraId="39F01262" w14:textId="502E7A6C" w:rsidR="006C2780" w:rsidRDefault="006C2780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12/08 Vasca di denitrificazione, mixer n.1: intervento interruttore termico.</w:t>
            </w:r>
          </w:p>
          <w:p w14:paraId="221B5A67" w14:textId="63A7D352" w:rsidR="00B54E48" w:rsidRDefault="00B54E48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19/08 Pompa di sollevamento acque reflue PM1C: intervento interruttore termico.</w:t>
            </w:r>
          </w:p>
          <w:p w14:paraId="543D50CF" w14:textId="1C60792E" w:rsidR="00FF3363" w:rsidRDefault="00B54E48" w:rsidP="00FD751C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21/08 Comparto pretrattamenti, nastropressa: blocco ripetuto causa intervento sensore anti-sbandamento teli.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63388" w14:textId="3085E844" w:rsidR="006C2780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Pulizie varie nel corso del mese; supero fanghi e spillo regolare; disidratazione al bisogno. Pulizia dei pretrattamenti ad ogni visita.</w:t>
            </w:r>
            <w:r w:rsidR="00412ECF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Tubazione di adduzione aria in OX: sfiato condensa settimanale.</w:t>
            </w:r>
          </w:p>
          <w:p w14:paraId="1C2C3FAA" w14:textId="3F7BB7E6" w:rsidR="006C2780" w:rsidRDefault="006C2780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04/08 Pozzetto di ricircolo fanghi: pulizia telescopica.</w:t>
            </w:r>
          </w:p>
          <w:p w14:paraId="084AC2F5" w14:textId="21A466EA" w:rsidR="006C2780" w:rsidRDefault="006C2780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Pompa di ricircolo, copertura isolante: ripristino.</w:t>
            </w:r>
          </w:p>
          <w:p w14:paraId="5C9E8253" w14:textId="77777777" w:rsidR="006C2780" w:rsidRDefault="006C2780" w:rsidP="006C2780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Sedimentatore secondario: pulizia sfiori.</w:t>
            </w:r>
          </w:p>
          <w:p w14:paraId="4C682C3A" w14:textId="1FC4910E" w:rsidR="006C2780" w:rsidRDefault="006C2780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Labirinto:</w:t>
            </w:r>
            <w:r w:rsidR="00B54E4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</w:t>
            </w:r>
            <w:r w:rsidR="00B54E4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  <w:p w14:paraId="73C59C0F" w14:textId="4F797F58" w:rsidR="006C2780" w:rsidRDefault="006C2780" w:rsidP="006C2780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05/08 Pozzetto di ricircolo fanghi: pulizia telescopica.</w:t>
            </w:r>
          </w:p>
          <w:p w14:paraId="4633777C" w14:textId="77777777" w:rsidR="006C2780" w:rsidRDefault="006C2780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07/08 Pozzetto di ricircolo fanghi: pulizia telescopica e galleggianti.</w:t>
            </w:r>
          </w:p>
          <w:p w14:paraId="561B5B46" w14:textId="77777777" w:rsidR="006C2780" w:rsidRDefault="006C2780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Vasca di denitrificazione, mixer n.1: pulizia elica e ripristino corretto funzionamento.</w:t>
            </w:r>
          </w:p>
          <w:p w14:paraId="72896957" w14:textId="77777777" w:rsidR="006C2780" w:rsidRDefault="006C2780" w:rsidP="006C2780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04/08 Pozzetto di ricircolo fanghi: pulizia telescopica.</w:t>
            </w:r>
          </w:p>
          <w:p w14:paraId="08CF4E08" w14:textId="07420FCD" w:rsidR="006C2780" w:rsidRDefault="009726A4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ins w:id="0" w:author="Stivens Bellumat" w:date="2020-09-16T15:48:00Z">
              <w:r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10/08 </w:t>
              </w:r>
            </w:ins>
            <w:r w:rsidR="006C2780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Soffiante n.2: sostituzione cinghie di trasmissione e ripristino corretto funzionamento.</w:t>
            </w:r>
          </w:p>
          <w:p w14:paraId="0C5761D7" w14:textId="77777777" w:rsidR="006C2780" w:rsidRDefault="006C2780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Gruppo elettrogeno: test avvio.</w:t>
            </w:r>
          </w:p>
          <w:p w14:paraId="19877669" w14:textId="77777777" w:rsidR="006C2780" w:rsidRDefault="006C2780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12/08 </w:t>
            </w: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Vasca di denitrificazione, mixer n.1: pulizia elica, sospeso funzionamento in attesa di verifiche elettriche.</w:t>
            </w:r>
          </w:p>
          <w:p w14:paraId="1E4EA7E5" w14:textId="77777777" w:rsidR="00B54E48" w:rsidRDefault="006C2780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Comparto disidratazion</w:t>
            </w:r>
            <w:r w:rsidR="00B54E4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e, nastropressa: sostituzione olio pneumatico, lubrificazione pistoni.</w:t>
            </w:r>
          </w:p>
          <w:p w14:paraId="117C5D92" w14:textId="77777777" w:rsidR="00B54E48" w:rsidRDefault="00B54E48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Sedimentatore finale: pulizia sfiori.</w:t>
            </w:r>
          </w:p>
          <w:p w14:paraId="49ADC843" w14:textId="7D013BE6" w:rsidR="00B54E48" w:rsidRDefault="00B54E48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Labirinto: pulizia.</w:t>
            </w:r>
          </w:p>
          <w:p w14:paraId="5591592A" w14:textId="77777777" w:rsidR="00B54E48" w:rsidRDefault="00B54E48" w:rsidP="00B54E48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14/08 Labirinto: pulizia.</w:t>
            </w:r>
          </w:p>
          <w:p w14:paraId="32230793" w14:textId="77777777" w:rsidR="00B54E48" w:rsidRDefault="00B54E48" w:rsidP="00B54E48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17/08 Pozzetto di ricircolo fanghi: pulizia telescopica.</w:t>
            </w:r>
          </w:p>
          <w:p w14:paraId="44168C02" w14:textId="755313AB" w:rsidR="00B54E48" w:rsidRDefault="00B54E48" w:rsidP="00B54E48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18/08 Pozzetto soll.to bottini: pulizia galleggianti.</w:t>
            </w:r>
          </w:p>
          <w:p w14:paraId="0F266CF4" w14:textId="3609586B" w:rsidR="00B54E48" w:rsidRDefault="00B54E48" w:rsidP="00B54E48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19/08 </w:t>
            </w: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Pompa di sollevamento acque reflue PM1C: ripristino corretto funzionamento.</w:t>
            </w:r>
          </w:p>
          <w:p w14:paraId="37B8AE40" w14:textId="77777777" w:rsidR="00B54E48" w:rsidRDefault="00B54E48" w:rsidP="00B54E48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20/08 Pozzetto di ricircolo fanghi: pulizia telescopica.</w:t>
            </w:r>
          </w:p>
          <w:p w14:paraId="1F91DEE9" w14:textId="1577EBDA" w:rsidR="00B54E48" w:rsidRDefault="00B54E48" w:rsidP="00B54E48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25/08 Comparto disidratazione: riposizionamento teli e verifica del corretto funzionamento.</w:t>
            </w:r>
          </w:p>
          <w:p w14:paraId="3EF8F4C5" w14:textId="149A086A" w:rsidR="00B54E48" w:rsidRDefault="00B54E48" w:rsidP="00B54E48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25/08 Pozzetto di ricircolo fanghi: pulizia telescopica.</w:t>
            </w:r>
          </w:p>
          <w:p w14:paraId="74417A02" w14:textId="29CA21C0" w:rsidR="00B54E48" w:rsidRDefault="00B54E48" w:rsidP="00B54E48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26/08</w:t>
            </w:r>
            <w:r w:rsidR="00FD751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</w:t>
            </w:r>
            <w:r w:rsidR="00FD751C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Vasca di denitrificazione, mixer n.1: verifiche elettriche, pulizia morsettiera e rimozione contatto che causava dispersione elettrica, ripristino corretto funzionamento.</w:t>
            </w:r>
          </w:p>
          <w:p w14:paraId="6FD30919" w14:textId="492B0B38" w:rsidR="00B54E48" w:rsidRDefault="00B54E48" w:rsidP="00B54E48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27/08 Comparto pretrattamenti: pulizia.</w:t>
            </w:r>
          </w:p>
          <w:p w14:paraId="135A511E" w14:textId="4A7D7B52" w:rsidR="00B54E48" w:rsidRDefault="00B54E48" w:rsidP="00B54E48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QE: pulizia.</w:t>
            </w:r>
          </w:p>
          <w:p w14:paraId="4AF0D7F3" w14:textId="71A23B29" w:rsidR="00FD751C" w:rsidRDefault="00FD751C" w:rsidP="00B54E48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Misuratore di portata: reset su PLC.</w:t>
            </w:r>
          </w:p>
          <w:p w14:paraId="4B4F2395" w14:textId="77777777" w:rsidR="00FD751C" w:rsidRDefault="00FD751C" w:rsidP="00FD751C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28/08 Pozzetto di ricircolo fanghi: pulizia telescopica.</w:t>
            </w:r>
          </w:p>
          <w:p w14:paraId="77C494D8" w14:textId="3E0B3B61" w:rsidR="00FD751C" w:rsidRDefault="00FD751C" w:rsidP="00B54E48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Sfalcio erba.</w:t>
            </w:r>
          </w:p>
          <w:p w14:paraId="59A5569E" w14:textId="22E46FF4" w:rsidR="00FF3363" w:rsidRDefault="00FD751C" w:rsidP="00FD751C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31/08 Pozzetto di ricircolo fanghi: pulizia telescopica.</w:t>
            </w:r>
          </w:p>
        </w:tc>
      </w:tr>
      <w:tr w:rsidR="00B42032" w:rsidRPr="00291CCE" w14:paraId="4DE24271" w14:textId="77777777" w:rsidTr="00F65E07">
        <w:trPr>
          <w:trHeight w:val="1151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10863" w14:textId="77777777" w:rsidR="00FF3363" w:rsidRPr="00897193" w:rsidRDefault="00B729A3" w:rsidP="0089719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89719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AURD01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B7C14" w14:textId="77777777" w:rsidR="00FF3363" w:rsidRPr="00897193" w:rsidRDefault="00B729A3" w:rsidP="0089719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89719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Auronzo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D3FB5D" w14:textId="77777777" w:rsidR="00FF3363" w:rsidRPr="00897193" w:rsidRDefault="00B729A3" w:rsidP="0089719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89719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Misurina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ED389" w14:textId="77777777" w:rsidR="00FF3363" w:rsidRPr="00897193" w:rsidRDefault="00B729A3" w:rsidP="0089719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89719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1BE603D1" w14:textId="77777777" w:rsidR="00FF3363" w:rsidRPr="00897193" w:rsidRDefault="00B729A3" w:rsidP="0089719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89719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D229E" w14:textId="77777777" w:rsidR="00FF3363" w:rsidRPr="00897193" w:rsidRDefault="00B729A3" w:rsidP="00897193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89719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Impianto disinnescato senza fango biologico.</w:t>
            </w:r>
          </w:p>
          <w:p w14:paraId="7896025A" w14:textId="77777777" w:rsidR="00FF3363" w:rsidRPr="00897193" w:rsidRDefault="00B729A3" w:rsidP="00897193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89719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Recinzione abbattuta dal manto nevoso.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539AC" w14:textId="4608111D" w:rsidR="00897193" w:rsidRPr="00897193" w:rsidRDefault="00B729A3" w:rsidP="00897193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897193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manuale ad ogni visita.</w:t>
            </w:r>
          </w:p>
        </w:tc>
      </w:tr>
      <w:tr w:rsidR="00B42032" w:rsidRPr="000C04B6" w14:paraId="1CB67058" w14:textId="77777777" w:rsidTr="009F446C">
        <w:trPr>
          <w:trHeight w:val="3905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BC369" w14:textId="77777777" w:rsidR="00FF3363" w:rsidRPr="000C04B6" w:rsidRDefault="00B729A3" w:rsidP="000C04B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lastRenderedPageBreak/>
              <w:t>AURD02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49598" w14:textId="77777777" w:rsidR="00FF3363" w:rsidRPr="000C04B6" w:rsidRDefault="00B729A3" w:rsidP="000C04B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Auronzo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8BCB33" w14:textId="77777777" w:rsidR="00FF3363" w:rsidRPr="000C04B6" w:rsidRDefault="00B729A3" w:rsidP="000C04B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Tarlisse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FF3B58" w14:textId="77777777" w:rsidR="00FF3363" w:rsidRPr="000C04B6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anomalia, portate regolari.</w:t>
            </w:r>
          </w:p>
          <w:p w14:paraId="6994744F" w14:textId="77777777" w:rsidR="00FF3363" w:rsidRPr="000C04B6" w:rsidRDefault="00B729A3" w:rsidP="000C04B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uscita nessuna anomalia. 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F3E9C" w14:textId="357087EA" w:rsidR="000C04B6" w:rsidRDefault="00B86B3A" w:rsidP="00F92985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17/08 Soffiante SF109: rottura cinghie di trasmissione</w:t>
            </w:r>
          </w:p>
          <w:p w14:paraId="49F07870" w14:textId="19ACADEF" w:rsidR="00B86B3A" w:rsidRPr="000C04B6" w:rsidRDefault="00B86B3A" w:rsidP="00F92985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26/08 Pompa dosatrice acido peracetico: portata assente causa rottura pescante.</w:t>
            </w:r>
          </w:p>
          <w:p w14:paraId="7F3EF6A1" w14:textId="5B8C9E16" w:rsidR="00014EAD" w:rsidRPr="000C04B6" w:rsidRDefault="00014EAD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868F6" w14:textId="7FF6EDF5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Grigliatura: pulizia ad ogni visita all’impianto;</w:t>
            </w:r>
          </w:p>
          <w:p w14:paraId="740738BD" w14:textId="2E007F83" w:rsidR="00B86B3A" w:rsidRDefault="00B86B3A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03/08 </w:t>
            </w: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Comparto pretrattamenti: pulizia griglie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, asporto limo e sabbia.</w:t>
            </w:r>
          </w:p>
          <w:p w14:paraId="6D21DE56" w14:textId="5EDF07BF" w:rsidR="00B86B3A" w:rsidRDefault="00B86B3A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07/08. Pompa di ricircolo PCS119: rimossa dal suo alloggiamento e posizionata su alloggiamento di PCS117.</w:t>
            </w:r>
          </w:p>
          <w:p w14:paraId="2D391370" w14:textId="1516B497" w:rsidR="00B86B3A" w:rsidRDefault="00B86B3A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Supero fango ox.</w:t>
            </w:r>
          </w:p>
          <w:p w14:paraId="231AB99B" w14:textId="05445449" w:rsidR="00B86B3A" w:rsidRDefault="00B86B3A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10/08 </w:t>
            </w: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Comparto pretrattamenti: pulizia griglie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  <w:p w14:paraId="31D68B2A" w14:textId="40F7D99C" w:rsidR="00B86B3A" w:rsidRDefault="00B86B3A" w:rsidP="00B86B3A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14/08 Pozzetto di ricircolo fanghi: pulizia telescopica.</w:t>
            </w:r>
          </w:p>
          <w:p w14:paraId="7F64082A" w14:textId="19C5E22F" w:rsidR="00B86B3A" w:rsidRDefault="00B86B3A" w:rsidP="00B86B3A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17/08 Soffiante SF109: sostituzione cinghie di trasmissione.</w:t>
            </w:r>
          </w:p>
          <w:p w14:paraId="5782EC7B" w14:textId="63D08A65" w:rsidR="00B86B3A" w:rsidRDefault="00B86B3A" w:rsidP="00B86B3A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Sedimentatore finale: pulizia sfiori canala.</w:t>
            </w:r>
          </w:p>
          <w:p w14:paraId="26B71F25" w14:textId="525A2174" w:rsidR="00B86B3A" w:rsidRDefault="00B86B3A" w:rsidP="00B86B3A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18/08 Pozzetto di ricircolo fanghi: pulizia telescopica.</w:t>
            </w:r>
          </w:p>
          <w:p w14:paraId="66C23408" w14:textId="4DB2ACD1" w:rsidR="00B86B3A" w:rsidRDefault="00B86B3A" w:rsidP="00B86B3A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24/08 </w:t>
            </w: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Com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parto disinfezione: fornitura</w:t>
            </w: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acido peracetico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  <w:p w14:paraId="741A7AAD" w14:textId="56A632CD" w:rsidR="00B86B3A" w:rsidRDefault="00B86B3A" w:rsidP="00B86B3A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25/08 Pozzetto di ricircolo fanghi: pulizia telescopica.</w:t>
            </w:r>
          </w:p>
          <w:p w14:paraId="7D259AF8" w14:textId="2F41C42F" w:rsidR="00B86B3A" w:rsidRDefault="00B86B3A" w:rsidP="00B86B3A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26/08 </w:t>
            </w:r>
            <w:r w:rsidR="00B47E20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Pompa dosatrice acido peracetico: riparazione pescante e ripristino corretto funzionamento.</w:t>
            </w:r>
          </w:p>
          <w:p w14:paraId="4B51D072" w14:textId="1DC4150D" w:rsidR="00FF3363" w:rsidRPr="000C04B6" w:rsidRDefault="00B86B3A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31/08 </w:t>
            </w: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Comparto pretrattamenti: pulizia griglie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</w:tc>
      </w:tr>
      <w:tr w:rsidR="00FF3363" w14:paraId="4E23AA6D" w14:textId="77777777" w:rsidTr="00F65E07">
        <w:trPr>
          <w:trHeight w:val="1241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00AC06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BELD08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423AB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Belluno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692785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Giazzoi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DEF55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Acqua in ingresso: valori in linea con liquami fognari</w:t>
            </w:r>
          </w:p>
          <w:p w14:paraId="2F737DCD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Acqua in uscita: non vi sono fuori limite tuttavia vi è uno scarso abbattimento degli inquinanti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ADE6EE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Misuratore di portata: assente.</w:t>
            </w:r>
          </w:p>
          <w:p w14:paraId="368120E9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Impianto in funzione con poco fango biologico e sistema di fornitura aria parzialmente guasto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A2CC1" w14:textId="231E0704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Pulizie varie a ogni visita. </w:t>
            </w:r>
          </w:p>
        </w:tc>
      </w:tr>
      <w:tr w:rsidR="00FF3363" w14:paraId="6870515C" w14:textId="77777777" w:rsidTr="009F446C">
        <w:trPr>
          <w:trHeight w:val="1898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DE7EC" w14:textId="77777777" w:rsidR="00FF3363" w:rsidRPr="00236BC9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236BC9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BELD09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717C9" w14:textId="77777777" w:rsidR="00FF3363" w:rsidRPr="00236BC9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236BC9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Belluno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845B3" w14:textId="77777777" w:rsidR="00FF3363" w:rsidRPr="00236BC9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236BC9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Levego-Sagrogna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6A909" w14:textId="77777777" w:rsidR="00FF3363" w:rsidRPr="00236BC9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236BC9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segnalazione</w:t>
            </w:r>
          </w:p>
          <w:p w14:paraId="714FA345" w14:textId="77777777" w:rsidR="00FF3363" w:rsidRPr="00236BC9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236BC9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378894" w14:textId="6DDCED9E" w:rsidR="00FF3363" w:rsidRPr="00236BC9" w:rsidRDefault="00236BC9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9F446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05/08 Pompa di sollevamento n.2: intasata.</w:t>
            </w:r>
            <w:r w:rsidR="008E6EE1" w:rsidRPr="00236BC9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F48A4" w14:textId="4512675D" w:rsidR="00FF3363" w:rsidRPr="00236BC9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236BC9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ingresso ad ogni visita. Spillo acqua da ispessitore e supero fanghi al bisogno.</w:t>
            </w:r>
            <w:r w:rsidR="00B42032" w:rsidRPr="00236BC9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Pulizia comparto pretrattamenti e sedimentatore secondario con frequenza minima settimanale</w:t>
            </w:r>
          </w:p>
          <w:p w14:paraId="548FC8B7" w14:textId="0C64ED43" w:rsidR="00291CCE" w:rsidRPr="00236BC9" w:rsidRDefault="00236BC9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9F446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</w:t>
            </w:r>
            <w:ins w:id="1" w:author="Stivens Bellumat" w:date="2020-09-16T15:50:00Z">
              <w:r w:rsidR="009726A4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5</w:t>
              </w:r>
            </w:ins>
            <w:del w:id="2" w:author="Stivens Bellumat" w:date="2020-09-16T15:50:00Z">
              <w:r w:rsidRPr="009F446C" w:rsidDel="009726A4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6</w:delText>
              </w:r>
            </w:del>
            <w:r w:rsidRPr="009F446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/08</w:t>
            </w:r>
            <w:r w:rsidR="00291CCE" w:rsidRPr="00236BC9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Pozzetto di sollevamento iniziale: pulizia galleggianti.</w:t>
            </w:r>
            <w:r w:rsidRPr="009F446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</w:t>
            </w:r>
          </w:p>
          <w:p w14:paraId="021EF069" w14:textId="627370E6" w:rsidR="00F75219" w:rsidRPr="00236BC9" w:rsidRDefault="00291CCE" w:rsidP="00236BC9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236BC9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Pompa soll.to n.2: pulizia, accoppiamento e avvio, verifica regolare funzionamento.</w:t>
            </w:r>
            <w:r w:rsidR="00236BC9" w:rsidRPr="009F446C" w:rsidDel="00236BC9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</w:t>
            </w:r>
          </w:p>
          <w:p w14:paraId="5D999830" w14:textId="04C229EB" w:rsidR="00236BC9" w:rsidRPr="00236BC9" w:rsidRDefault="00236BC9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236BC9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24/08 Sfalcio erba</w:t>
            </w:r>
          </w:p>
        </w:tc>
      </w:tr>
      <w:tr w:rsidR="00FF3363" w14:paraId="102D48C3" w14:textId="77777777" w:rsidTr="009F446C">
        <w:trPr>
          <w:trHeight w:val="3626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E3427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BELD10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538E10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Belluno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DEA1B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Marisiga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AF609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non ci sono notate anomalie</w:t>
            </w:r>
          </w:p>
          <w:p w14:paraId="6B0D8425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5F07E" w14:textId="13D552A1" w:rsidR="00FF3363" w:rsidRDefault="00A059C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07/08</w:t>
            </w:r>
            <w:r w:rsidR="00AB1704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Impianto elettrico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generale</w:t>
            </w:r>
            <w:r w:rsidR="00AB1704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interruzione fornitura elettricità per stacco ENEL ore 8-8.15.</w:t>
            </w:r>
          </w:p>
          <w:p w14:paraId="00936739" w14:textId="270BECF0" w:rsidR="00AB1704" w:rsidRDefault="00A059C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17/08 Pre-ispessitore, motoriduttore del ponte a picchetti: rumorosità sospetta.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EB98D9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Controllo e gestione impianto, pulizia griglia, disidratazione fanghi.</w:t>
            </w:r>
          </w:p>
          <w:p w14:paraId="36539DF1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Soffiante principale: lubrificazione bisettimanale parti meccaniche.</w:t>
            </w:r>
          </w:p>
          <w:p w14:paraId="40DEF51D" w14:textId="16D436DE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settimanali: sonde OSCAR vasca di ossidazione, vari galleggianti, ugelli filtro coclea, ugelli pulizia teli nastropressa.</w:t>
            </w:r>
          </w:p>
          <w:p w14:paraId="276ED608" w14:textId="77777777" w:rsidR="00A059CF" w:rsidRDefault="00A059C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07/08 Ripristino delle utenze e verifica del corretto funzionamento dei comparti.</w:t>
            </w:r>
          </w:p>
          <w:p w14:paraId="75B179DA" w14:textId="16EEE940" w:rsidR="00A059CF" w:rsidRDefault="00A059C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17/08 Pre-ispessitore, motoriduttore del ponte a picchetti: spegnimento temporaneo in attesa di verifiche.</w:t>
            </w:r>
          </w:p>
          <w:p w14:paraId="5D587BEF" w14:textId="5EF0EE4E" w:rsidR="00A059CF" w:rsidRDefault="00A059C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18/08 Pre-ispessitore, motoriduttore del ponte a picchetti: lubrificazione parti meccaniche e riavvio, verifica corretto funzionamento.</w:t>
            </w:r>
          </w:p>
          <w:p w14:paraId="5E5F7C38" w14:textId="2D30445E" w:rsidR="00FF3363" w:rsidRDefault="00A059C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19/08 </w:t>
            </w:r>
            <w:r w:rsidR="00AB1704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Centralina OSCAR: verifica calibrazione sonde e correzione della misura con matrice reale.</w:t>
            </w:r>
            <w:r w:rsidDel="00A059CF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</w:t>
            </w:r>
          </w:p>
        </w:tc>
      </w:tr>
      <w:tr w:rsidR="00FF3363" w14:paraId="0EC09DE9" w14:textId="77777777" w:rsidTr="009F446C">
        <w:trPr>
          <w:trHeight w:val="4985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D2134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lastRenderedPageBreak/>
              <w:t>BELD12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FFA2DB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Belluno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772AB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Pittanzelle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6CC0F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anomalia.</w:t>
            </w:r>
          </w:p>
          <w:p w14:paraId="151F2F4C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895A1C" w14:textId="19F717A1" w:rsidR="00FF3363" w:rsidRDefault="000D2F2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07/08 Griglia automatica</w:t>
            </w:r>
            <w:r w:rsidR="000F21BE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: intervento interruttore termico.</w:t>
            </w:r>
          </w:p>
          <w:p w14:paraId="686633E6" w14:textId="795E4289" w:rsidR="00432ECF" w:rsidRDefault="00432EC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17/08 Sedimentatore finale: </w:t>
            </w:r>
            <w:ins w:id="3" w:author="Stivens Bellumat" w:date="2020-09-16T15:52:00Z">
              <w:r w:rsidR="009726A4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alto </w:t>
              </w:r>
            </w:ins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livello liquido nella </w:t>
            </w:r>
            <w:del w:id="4" w:author="Stivens Bellumat" w:date="2020-09-16T15:52:00Z">
              <w:r w:rsidDel="009726A4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canaletta alto a causa</w:delText>
              </w:r>
            </w:del>
            <w:ins w:id="5" w:author="Stivens Bellumat" w:date="2020-09-16T15:52:00Z">
              <w:r w:rsidR="009726A4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canaletta </w:t>
              </w:r>
            </w:ins>
            <w:del w:id="6" w:author="Stivens Bellumat" w:date="2020-09-16T15:53:00Z">
              <w:r w:rsidDel="009726A4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 </w:delText>
              </w:r>
            </w:del>
            <w:del w:id="7" w:author="Stivens Bellumat" w:date="2020-09-16T15:52:00Z">
              <w:r w:rsidDel="009726A4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di</w:delText>
              </w:r>
            </w:del>
            <w:del w:id="8" w:author="Stivens Bellumat" w:date="2020-09-16T15:53:00Z">
              <w:r w:rsidDel="009726A4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 xml:space="preserve"> intasamento</w:delText>
              </w:r>
            </w:del>
            <w:ins w:id="9" w:author="Stivens Bellumat" w:date="2020-09-16T15:53:00Z">
              <w:r w:rsidR="009726A4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causa intasamento</w:t>
              </w:r>
            </w:ins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parziale dell’uscita.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1EEB9" w14:textId="37523E53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manuale a ogni visita impianto. Gestione fanghi di supero. Sedimentatore finale: pulizia settimanale del profilo Thomson e della canaletta.</w:t>
            </w:r>
          </w:p>
          <w:p w14:paraId="632808AA" w14:textId="43F5243E" w:rsidR="00B6535A" w:rsidRDefault="00B6535A" w:rsidP="00B6535A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05/08 Sedimentatore secondario: pulizia sfiori.</w:t>
            </w:r>
          </w:p>
          <w:p w14:paraId="11E145B7" w14:textId="77777777" w:rsidR="00B6535A" w:rsidRDefault="00B6535A" w:rsidP="00B6535A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Compattatore vaglio: pulizia.</w:t>
            </w:r>
          </w:p>
          <w:p w14:paraId="7CC25ECD" w14:textId="77777777" w:rsidR="000D2F26" w:rsidRDefault="000D2F26" w:rsidP="000D2F2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Vasca di denitrificazione, mixer: pulizia elica.</w:t>
            </w:r>
          </w:p>
          <w:p w14:paraId="47842F3E" w14:textId="7633F4F9" w:rsidR="00B6535A" w:rsidRDefault="000D2F2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07/08</w:t>
            </w:r>
            <w:r w:rsidR="00432ECF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Griglia automatica: ripristino e verifica corretto funzionamento</w:t>
            </w:r>
          </w:p>
          <w:p w14:paraId="20232B9E" w14:textId="77777777" w:rsidR="00432ECF" w:rsidRDefault="00432ECF" w:rsidP="00432EC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10/08 Sedimentatore secondario: pulizia sfiori.</w:t>
            </w:r>
          </w:p>
          <w:p w14:paraId="004D1F33" w14:textId="77777777" w:rsidR="00432ECF" w:rsidRDefault="00432ECF" w:rsidP="00432EC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Compattatore vaglio: pulizia.</w:t>
            </w:r>
          </w:p>
          <w:p w14:paraId="4249DE55" w14:textId="424ABA0C" w:rsidR="00432ECF" w:rsidRDefault="00432ECF" w:rsidP="00432EC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Vasca di denitrificazione, mixer: pulizia elica</w:t>
            </w:r>
          </w:p>
          <w:p w14:paraId="47D03E1E" w14:textId="270BCD3E" w:rsidR="00432ECF" w:rsidRDefault="00432ECF" w:rsidP="00432EC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13/08 Linea fornitura aria compressa: sfiato condense.</w:t>
            </w:r>
          </w:p>
          <w:p w14:paraId="0ACD7C53" w14:textId="6B993A0E" w:rsidR="00432ECF" w:rsidRDefault="000F2521" w:rsidP="00432EC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19/08 Linea fornitura aria compressa: sfiato condense.</w:t>
            </w:r>
          </w:p>
          <w:p w14:paraId="7055243E" w14:textId="7E6DD930" w:rsidR="000F2521" w:rsidRDefault="000F2521" w:rsidP="00432EC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Comparto di disinfezione, compressore di servizio: controllo livello olio.</w:t>
            </w:r>
          </w:p>
          <w:p w14:paraId="2343E9E9" w14:textId="5458AE3F" w:rsidR="000F2521" w:rsidRDefault="000F2521" w:rsidP="00432EC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Comparto di disinfezione, impianto UV: pulizia valvole e lampade. </w:t>
            </w:r>
          </w:p>
          <w:p w14:paraId="18040C04" w14:textId="302B759C" w:rsidR="000F2521" w:rsidRDefault="000F2521" w:rsidP="00432EC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Sedimentatore secondario: pulizia </w:t>
            </w:r>
            <w:ins w:id="10" w:author="Stivens Bellumat" w:date="2020-09-16T15:53:00Z">
              <w:r w:rsidR="009726A4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e sturaggio </w:t>
              </w:r>
            </w:ins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condotta di scarico.</w:t>
            </w:r>
          </w:p>
          <w:p w14:paraId="659284A4" w14:textId="36D59BE6" w:rsidR="000F2521" w:rsidRDefault="00236BC9" w:rsidP="00432EC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26/08 Compattatore vaglio: pulizia.</w:t>
            </w:r>
          </w:p>
          <w:p w14:paraId="3BCA8E1D" w14:textId="18F3D41A" w:rsidR="00236BC9" w:rsidRDefault="00236BC9" w:rsidP="00432EC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Linea fornitura aria compressa: sfiato condense</w:t>
            </w:r>
          </w:p>
          <w:p w14:paraId="69EB9BB0" w14:textId="21DCEB9E" w:rsidR="00FF3363" w:rsidRDefault="00236BC9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28/08 Comparto di disinfezione, impianto UV: pulizia lampade. </w:t>
            </w:r>
          </w:p>
        </w:tc>
      </w:tr>
      <w:tr w:rsidR="00A81616" w:rsidRPr="000C04B6" w14:paraId="17BEC452" w14:textId="77777777" w:rsidTr="009F446C">
        <w:trPr>
          <w:trHeight w:val="2294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76A780" w14:textId="77777777" w:rsidR="00FF3363" w:rsidRPr="000C04B6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BELD17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48149" w14:textId="77777777" w:rsidR="00FF3363" w:rsidRPr="000C04B6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Belluno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0B8AB" w14:textId="77777777" w:rsidR="00FF3363" w:rsidRPr="000C04B6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Visome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19485F" w14:textId="77777777" w:rsidR="00FF3363" w:rsidRPr="000C04B6" w:rsidRDefault="00B729A3" w:rsidP="000C04B6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anomalia:</w:t>
            </w:r>
          </w:p>
          <w:p w14:paraId="28FA2C98" w14:textId="77777777" w:rsidR="00FF3363" w:rsidRPr="000C04B6" w:rsidRDefault="00B729A3" w:rsidP="000C04B6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D9305" w14:textId="4CBFD8E6" w:rsidR="00FF3363" w:rsidRDefault="00B729A3" w:rsidP="000C04B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L’impianto a biodischi non ha possibilità di fare regolazioni per migliorare l’efficienza depurativa.</w:t>
            </w:r>
          </w:p>
          <w:p w14:paraId="4A6E4376" w14:textId="095CEE2A" w:rsidR="00193BD0" w:rsidRDefault="00606CD9" w:rsidP="000C04B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13/08</w:t>
            </w:r>
            <w:r w:rsidR="00193BD0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Fermo impianto a causa di intervento dell’interruttore differenziale a causa di sbalzo di tensione</w:t>
            </w:r>
            <w:ins w:id="11" w:author="Stivens Bellumat" w:date="2020-09-16T15:53:00Z">
              <w:r w:rsidR="009726A4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 ENEL.</w:t>
              </w:r>
            </w:ins>
            <w:del w:id="12" w:author="Stivens Bellumat" w:date="2020-09-16T15:53:00Z">
              <w:r w:rsidR="00193BD0" w:rsidDel="009726A4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.</w:delText>
              </w:r>
            </w:del>
          </w:p>
          <w:p w14:paraId="724DEB73" w14:textId="49B26A81" w:rsidR="00FF3363" w:rsidRPr="000C04B6" w:rsidRDefault="00606CD9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31/08 Fermo impianto </w:t>
            </w:r>
            <w:r w:rsidR="00193BD0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 causa di intervento dell’interruttore differenziale a causa di sbalzo di tensione</w:t>
            </w:r>
            <w:ins w:id="13" w:author="Stivens Bellumat" w:date="2020-09-16T15:53:00Z">
              <w:r w:rsidR="009726A4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 xml:space="preserve"> ENEL.</w:t>
              </w:r>
            </w:ins>
            <w:del w:id="14" w:author="Stivens Bellumat" w:date="2020-09-16T15:53:00Z">
              <w:r w:rsidR="00193BD0" w:rsidDel="009726A4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.</w:delText>
              </w:r>
            </w:del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E834E" w14:textId="77777777" w:rsidR="00FF3363" w:rsidRPr="000C04B6" w:rsidRDefault="00B729A3" w:rsidP="000C04B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ad ogni visita.</w:t>
            </w:r>
          </w:p>
          <w:p w14:paraId="091009CD" w14:textId="77777777" w:rsidR="00FF3363" w:rsidRPr="000C04B6" w:rsidRDefault="00B729A3" w:rsidP="000C04B6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Sedimentatore finale: pulizia profilo Thomson con frequenza settimanale.</w:t>
            </w:r>
          </w:p>
          <w:p w14:paraId="1EF52E91" w14:textId="451AE14D" w:rsidR="00193BD0" w:rsidRDefault="00193BD0" w:rsidP="00193BD0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13/08 Riavvio impianto e verifica del corretto funzionamento dei comparti.</w:t>
            </w:r>
          </w:p>
          <w:p w14:paraId="33422156" w14:textId="2126FF64" w:rsidR="00193BD0" w:rsidRDefault="00193BD0" w:rsidP="00193BD0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19/08 Sfalcio erba.</w:t>
            </w:r>
          </w:p>
          <w:p w14:paraId="7276C5A1" w14:textId="40ADF261" w:rsidR="00A81616" w:rsidRDefault="00193BD0" w:rsidP="00193BD0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27/08 </w:t>
            </w:r>
            <w:r w:rsidR="00A81616" w:rsidRPr="000C04B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Pozzetto soll.to iniziale: pulizia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galleggianti.</w:t>
            </w:r>
          </w:p>
          <w:p w14:paraId="4754B55E" w14:textId="4FFDE97C" w:rsidR="00FF3363" w:rsidRPr="000C04B6" w:rsidRDefault="00193BD0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31/08 Riavvio impianto e verifica del corretto funzionamento dei comparti.</w:t>
            </w:r>
            <w:r w:rsidRPr="000C04B6" w:rsidDel="00193BD0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</w:t>
            </w:r>
          </w:p>
        </w:tc>
      </w:tr>
      <w:tr w:rsidR="00A81616" w:rsidRPr="00171EFC" w14:paraId="7090DD1E" w14:textId="77777777" w:rsidTr="00F65E07">
        <w:trPr>
          <w:trHeight w:val="1826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7E4A38" w14:textId="77777777" w:rsidR="00FF3363" w:rsidRPr="00171EFC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171EF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CALD01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2044F" w14:textId="77777777" w:rsidR="00FF3363" w:rsidRPr="00171EFC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171EF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Calalzo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9C2CDB" w14:textId="77777777" w:rsidR="00FF3363" w:rsidRPr="00171EFC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171EF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Col dei Cai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71A573" w14:textId="77777777" w:rsidR="00FF3363" w:rsidRPr="00171EFC" w:rsidRDefault="00B729A3" w:rsidP="00171EFC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171EF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079A88CE" w14:textId="55062CDE" w:rsidR="00FF3363" w:rsidRPr="00171EFC" w:rsidRDefault="00B729A3" w:rsidP="00171EFC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171EF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7F0B52" w14:textId="72DD6714" w:rsidR="00FF3363" w:rsidRPr="00171EFC" w:rsidRDefault="00171EFC" w:rsidP="00171EFC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171EF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Presenza sabbie a monte della grigliatura.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E22360" w14:textId="4C3487B7" w:rsidR="00FF3363" w:rsidRPr="00171EFC" w:rsidRDefault="00B729A3" w:rsidP="00171EFC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171EF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e controllo generale ad ogni visita.</w:t>
            </w:r>
          </w:p>
          <w:p w14:paraId="16474D47" w14:textId="3A09C03E" w:rsidR="00F56A91" w:rsidRPr="00171EFC" w:rsidRDefault="00171EFC" w:rsidP="00171EFC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171EF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Disidratazione fanghi </w:t>
            </w:r>
            <w:r w:rsidR="009D3D8D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al bisogno</w:t>
            </w:r>
          </w:p>
          <w:p w14:paraId="544CF898" w14:textId="667C6B8E" w:rsidR="009D3D8D" w:rsidRDefault="009D3D8D" w:rsidP="00171EFC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07/08 Vasca denitrificazione, mixer: pulizia elica.</w:t>
            </w:r>
          </w:p>
          <w:p w14:paraId="0A4F2512" w14:textId="47E764D0" w:rsidR="009D3D8D" w:rsidRDefault="009D3D8D" w:rsidP="00171EFC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10/08 Soffiante: controllo livello olio e cinghie.</w:t>
            </w:r>
          </w:p>
          <w:p w14:paraId="7DDD70FA" w14:textId="77777777" w:rsidR="009D3D8D" w:rsidRDefault="009D3D8D" w:rsidP="009D3D8D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14/08 Vasca denitrificazione, mixer: pulizia elica.</w:t>
            </w:r>
          </w:p>
          <w:p w14:paraId="13134CF7" w14:textId="6F2520D2" w:rsidR="009D3D8D" w:rsidRDefault="009D3D8D" w:rsidP="00171EFC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18/08 Pozzetto fanghi di ricircolo: pulizia elettrolivelli</w:t>
            </w:r>
          </w:p>
          <w:p w14:paraId="4BD27273" w14:textId="77777777" w:rsidR="009D3D8D" w:rsidRDefault="009D3D8D" w:rsidP="009D3D8D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Soffiante: controllo livello olio e cinghie.</w:t>
            </w:r>
          </w:p>
          <w:p w14:paraId="6DC9C4D4" w14:textId="507AE3FF" w:rsidR="00FF3363" w:rsidRPr="00171EFC" w:rsidRDefault="009D3D8D" w:rsidP="00171EFC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20/08 </w:t>
            </w:r>
            <w:r w:rsidR="00171EFC" w:rsidRPr="00171EF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Comparto disidratazione fanghi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, pompa dosatrice polielettrolita</w:t>
            </w:r>
            <w:r w:rsidR="00171EFC" w:rsidRPr="00171EF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: manutenzione 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generale.</w:t>
            </w:r>
          </w:p>
        </w:tc>
      </w:tr>
      <w:tr w:rsidR="00FF3363" w14:paraId="28DEEE02" w14:textId="77777777" w:rsidTr="00F65E07">
        <w:trPr>
          <w:trHeight w:val="6317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FBB84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lastRenderedPageBreak/>
              <w:t>CORD01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974EB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Cortina D'Ampezzo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173D88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Pian De Ra Spines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04767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torbida maleodorante.</w:t>
            </w:r>
          </w:p>
          <w:p w14:paraId="1DDFE85A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anomalia, limpido.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437D50" w14:textId="4F94CE57" w:rsidR="00705FA0" w:rsidRDefault="00705FA0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03/08 Allarme bassa pressione su linea aria servizi valvole/pistoni.</w:t>
            </w:r>
          </w:p>
          <w:p w14:paraId="58977827" w14:textId="5025A0F5" w:rsidR="003C7C49" w:rsidRDefault="00705FA0" w:rsidP="003C7C49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06/08 </w:t>
            </w:r>
            <w:r w:rsidR="003C7C49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Valvola linea acqua tecnica DB_VA2304 in discordanza.</w:t>
            </w:r>
          </w:p>
          <w:p w14:paraId="276BD3C5" w14:textId="57C2F327" w:rsidR="003C7C49" w:rsidRDefault="003C7C49" w:rsidP="003C7C49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Valvola linea acqua tecnica DF_VA2101: perdita d’aria.</w:t>
            </w:r>
          </w:p>
          <w:p w14:paraId="10CBEDCE" w14:textId="6CF70A8A" w:rsidR="003C7C49" w:rsidRDefault="003C7C49" w:rsidP="003C7C49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Valvola linea acqua tecnica DB_VA2207: perdita d’aria</w:t>
            </w:r>
          </w:p>
          <w:p w14:paraId="36078D57" w14:textId="77777777" w:rsidR="0068275B" w:rsidRDefault="0068275B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10/08 Valvola alimentazione aria lavaggio DB2207: perdita aria.</w:t>
            </w:r>
          </w:p>
          <w:p w14:paraId="1ABCC3A3" w14:textId="7DAED282" w:rsidR="00705FA0" w:rsidRDefault="0068275B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14/08 Computer PLC: bloccato </w:t>
            </w:r>
          </w:p>
          <w:p w14:paraId="36CEC3B5" w14:textId="5088A545" w:rsidR="0068275B" w:rsidRDefault="0068275B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17/08 Computer PLC: mancata registrazione portate.</w:t>
            </w:r>
          </w:p>
          <w:p w14:paraId="25392FC5" w14:textId="1DCE8D1A" w:rsidR="0068275B" w:rsidRDefault="0068275B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Pompa di sollevamento acque grezze: intervento interruttore termico.</w:t>
            </w:r>
          </w:p>
          <w:p w14:paraId="221C9B4F" w14:textId="544A2F59" w:rsidR="00CC0577" w:rsidRDefault="0068275B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Valvola acqua tecnica DB_VA2304 in discordanza, blocco lavaggi.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ED79A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pretrattamenti con cadenza settimanale.</w:t>
            </w:r>
          </w:p>
          <w:p w14:paraId="232207BD" w14:textId="4339D311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Sistema di adduzione aria: scarico condense con cadenza bisettimanale.</w:t>
            </w:r>
          </w:p>
          <w:p w14:paraId="1C62F8B6" w14:textId="05B73947" w:rsidR="00705FA0" w:rsidRDefault="00705FA0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03/08 Essiccatore aria servizi valvole/pistoni: installazione e ripristino funzionamento.</w:t>
            </w:r>
          </w:p>
          <w:p w14:paraId="20AB7EE7" w14:textId="6E303630" w:rsidR="00705FA0" w:rsidRDefault="00705FA0" w:rsidP="00705FA0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Linea aria servizi valvole/pistoni: scarico condense.</w:t>
            </w:r>
          </w:p>
          <w:p w14:paraId="0FBC7D69" w14:textId="1136CCE4" w:rsidR="00705FA0" w:rsidRDefault="00705FA0" w:rsidP="00705FA0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05/08 Linea aria servizi valvole/pistoni, riduttore di pressione: manutenzione, lubrificazione, sostituzione raccordi e regolatore di pressione.</w:t>
            </w:r>
          </w:p>
          <w:p w14:paraId="7E5EF3B5" w14:textId="717B7752" w:rsidR="00705FA0" w:rsidRDefault="00705FA0" w:rsidP="00705FA0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Ripristino controllo automatico del processo con PLC, verifica del corretto funzionamento.</w:t>
            </w:r>
          </w:p>
          <w:p w14:paraId="289D79AE" w14:textId="786291C7" w:rsidR="00705FA0" w:rsidRDefault="00705FA0" w:rsidP="00705FA0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06/08 Ciclo lavaggi: impostazione intervallo di 48 h.</w:t>
            </w:r>
          </w:p>
          <w:p w14:paraId="787F70BB" w14:textId="597BC45D" w:rsidR="00705FA0" w:rsidRDefault="003C7C49" w:rsidP="00705FA0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10/08 Pompa acque fangose: installazione e verifiche elettromeccaniche</w:t>
            </w:r>
            <w:r w:rsidR="00F34FB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, avvio e controllo corretto funzionamento.</w:t>
            </w:r>
          </w:p>
          <w:p w14:paraId="7C290E41" w14:textId="6D8EEAE7" w:rsidR="00F34FBC" w:rsidRDefault="00F34FBC" w:rsidP="00705FA0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Valvola </w:t>
            </w:r>
            <w:r w:rsidR="0068275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alimentazione aria lavaggio 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DB2207: sostituzione o-ring</w:t>
            </w:r>
          </w:p>
          <w:p w14:paraId="611D0599" w14:textId="5436E2D2" w:rsidR="00705FA0" w:rsidRDefault="0068275B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Valvole acqua tecnica DB_VA1104, DB_VA2104, DB_VA2204, DB_VA2304: verifica del corretto funzionamento.</w:t>
            </w:r>
          </w:p>
          <w:p w14:paraId="58A8830E" w14:textId="6D1B5DAC" w:rsidR="0068275B" w:rsidRDefault="0068275B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11/08 Pozzetto di sollevamento acque grezze: pulizia elettrolivelli.</w:t>
            </w:r>
          </w:p>
          <w:p w14:paraId="4DE592D5" w14:textId="46AA75A5" w:rsidR="0068275B" w:rsidRDefault="0068275B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14/08 Computer PLC: riavvio con opzioni avanzate.</w:t>
            </w:r>
          </w:p>
          <w:p w14:paraId="14702651" w14:textId="0CBDBC8B" w:rsidR="0068275B" w:rsidRDefault="0068275B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17/08 Pompa di sollevamento acque grezze: avvio e verifica del corretto funzionamento</w:t>
            </w:r>
          </w:p>
          <w:p w14:paraId="65F6CA14" w14:textId="13281242" w:rsidR="0068275B" w:rsidRDefault="0068275B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Valvola acqua tecnica DB_VA2304: ripristino corretto funzionamento.</w:t>
            </w:r>
          </w:p>
          <w:p w14:paraId="17656BA2" w14:textId="6445814A" w:rsidR="00FF3363" w:rsidRDefault="0068275B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25/08 Pozzetto di sollevamento acque grezze: pulizia elettrolivelli.</w:t>
            </w:r>
            <w:r w:rsidDel="0068275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</w:t>
            </w:r>
          </w:p>
        </w:tc>
      </w:tr>
      <w:tr w:rsidR="00CC0577" w:rsidRPr="00B9794B" w14:paraId="3AE74A41" w14:textId="77777777" w:rsidTr="00F65E07">
        <w:trPr>
          <w:trHeight w:val="1250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D997F" w14:textId="77777777" w:rsidR="00FF3363" w:rsidRPr="00B9794B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DOMD01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D65DA7" w14:textId="77777777" w:rsidR="00FF3363" w:rsidRPr="00B9794B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Domegge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39234" w14:textId="77777777" w:rsidR="00FF3363" w:rsidRPr="00B9794B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Piani di Vallesella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CBA1F" w14:textId="77777777" w:rsidR="00FF3363" w:rsidRPr="00B9794B" w:rsidRDefault="00B729A3" w:rsidP="00B9794B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749CF9F2" w14:textId="77777777" w:rsidR="00FF3363" w:rsidRPr="00B9794B" w:rsidRDefault="00B729A3" w:rsidP="00B9794B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1D13F" w14:textId="597DE180" w:rsidR="00171EFC" w:rsidRDefault="00C85029" w:rsidP="00B9794B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18/08 Vasca di denitrificazione, mixer n.2: rottura cavo di acciaio</w:t>
            </w:r>
          </w:p>
          <w:p w14:paraId="54FD31C3" w14:textId="27E1D73A" w:rsidR="00C85029" w:rsidRPr="00B9794B" w:rsidRDefault="00C85029" w:rsidP="00B9794B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26/08 Vasca di denitrificazione, mixer n.2: rottura cavo di acciaio e catena di sicurezza. Mixer bloccato </w:t>
            </w:r>
            <w:ins w:id="15" w:author="Stivens Bellumat" w:date="2020-09-16T16:04:00Z">
              <w:r w:rsidR="00AB6875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(</w:t>
              </w:r>
            </w:ins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immerso</w:t>
            </w:r>
            <w:ins w:id="16" w:author="Stivens Bellumat" w:date="2020-09-16T16:04:00Z">
              <w:r w:rsidR="00AB6875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) su palo precedentemente danneggiato</w:t>
              </w:r>
            </w:ins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  <w:p w14:paraId="452DAC14" w14:textId="4D853CAC" w:rsidR="00FF3363" w:rsidRPr="00B9794B" w:rsidRDefault="00FF3363" w:rsidP="00B9794B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2F67B1" w14:textId="77777777" w:rsidR="00FF3363" w:rsidRPr="00B9794B" w:rsidRDefault="00B729A3" w:rsidP="00B9794B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a ogni visita.</w:t>
            </w:r>
          </w:p>
          <w:p w14:paraId="29A99E69" w14:textId="288C72A7" w:rsidR="00FF3363" w:rsidRPr="00B9794B" w:rsidRDefault="00B729A3" w:rsidP="00B9794B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Frequente pulizia dell’elica del mixer e della girante della pompa per trasferimento fanghi da vasca di denitrificazione a vasca di ossidazione.</w:t>
            </w:r>
          </w:p>
          <w:p w14:paraId="6D6CF9F4" w14:textId="124C4D33" w:rsidR="00171EFC" w:rsidRDefault="00171EFC" w:rsidP="00C85029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Disidratazione al bisogno.</w:t>
            </w:r>
          </w:p>
          <w:p w14:paraId="1D014FAB" w14:textId="76EB25AD" w:rsidR="00C85029" w:rsidRDefault="00C85029" w:rsidP="00C85029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05/08 Vasca denitrificazione, mixer: pulizia eliche.</w:t>
            </w:r>
          </w:p>
          <w:p w14:paraId="36115B17" w14:textId="63E8E2E0" w:rsidR="00C85029" w:rsidRDefault="00C85029" w:rsidP="00C85029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18/08 Vasca di denitrificazione, mixer n.2: ripristino cavo di acciaio.</w:t>
            </w:r>
          </w:p>
          <w:p w14:paraId="626128C8" w14:textId="77777777" w:rsidR="00C85029" w:rsidRPr="00B9794B" w:rsidRDefault="00C85029" w:rsidP="00C85029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24/08 Fornitura acido peracetico.</w:t>
            </w:r>
          </w:p>
          <w:p w14:paraId="4F2A44E8" w14:textId="53712450" w:rsidR="00C85029" w:rsidRDefault="00C85029" w:rsidP="00C85029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26/08 Vasca di denitrificazione, mixer n.2: spegnimento.</w:t>
            </w:r>
          </w:p>
          <w:p w14:paraId="00C5AF6B" w14:textId="1E0AA46A" w:rsidR="00FF3363" w:rsidRPr="00B9794B" w:rsidRDefault="00C85029" w:rsidP="009F446C">
            <w:pPr>
              <w:pStyle w:val="Normale1"/>
              <w:spacing w:after="0" w:line="240" w:lineRule="auto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31/08 Vasca di denitrificazione: posizionato pompa </w:t>
            </w:r>
            <w:ins w:id="17" w:author="Stivens Bellumat" w:date="2020-09-16T16:05:00Z">
              <w:r w:rsidR="00AB6875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portatile</w:t>
              </w:r>
            </w:ins>
            <w:del w:id="18" w:author="Stivens Bellumat" w:date="2020-09-16T16:05:00Z">
              <w:r w:rsidDel="00AB6875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volante</w:delText>
              </w:r>
            </w:del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per rilanciare fango in vasca di ossidazione</w:t>
            </w:r>
            <w:r w:rsidR="00171EFC"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</w:tc>
      </w:tr>
      <w:tr w:rsidR="00FF3363" w14:paraId="6818EF9E" w14:textId="77777777" w:rsidTr="00F65E07">
        <w:trPr>
          <w:trHeight w:val="4283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863CC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lastRenderedPageBreak/>
              <w:t>LOND01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B979A8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Longarone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CCEC3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Capoluogo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14F98A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valori nella norma.</w:t>
            </w:r>
          </w:p>
          <w:p w14:paraId="08B5FB41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valori nella norma.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4911A" w14:textId="77777777" w:rsidR="00FF3363" w:rsidRDefault="00FF3363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</w:p>
          <w:p w14:paraId="50DCAB7F" w14:textId="2A9279E5" w:rsidR="00FF3363" w:rsidRDefault="00683790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20/07 Pompa carroponte sedimentatore finale: intervento interruttore termico.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C00AD" w14:textId="77777777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Pulizie varie e controllo impianto ad ogni visita.</w:t>
            </w:r>
          </w:p>
          <w:p w14:paraId="2DA2C903" w14:textId="443023A8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Regolare pulizia dei pretrattamenti, spillo acque madri dall’ispessitore e supero fanghi. Asporto fanghi al bisogno</w:t>
            </w:r>
          </w:p>
          <w:p w14:paraId="1785C71F" w14:textId="74D5AD8A" w:rsidR="00275D62" w:rsidRDefault="00275D6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05/08 Misuratore di portata: inversione cavi e misura segnale analogico uscita</w:t>
            </w:r>
            <w:ins w:id="19" w:author="Stivens Bellumat" w:date="2020-09-16T16:05:00Z">
              <w:r w:rsidR="00AB6875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 xml:space="preserve"> x ARPAV</w:t>
              </w:r>
            </w:ins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. Verifica del corretto funzionamento con tecnici ARPAV.</w:t>
            </w:r>
          </w:p>
          <w:p w14:paraId="6C61FADB" w14:textId="3AF799F6" w:rsidR="00BB502A" w:rsidRDefault="00BB502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Asporto vaglio</w:t>
            </w:r>
          </w:p>
          <w:p w14:paraId="59063B99" w14:textId="320F798D" w:rsidR="00FF3363" w:rsidRDefault="00275D6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06/08</w:t>
            </w:r>
            <w:r w:rsidR="00B729A3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 Sedimentatore finale: pulizia profilo Thomson e canaletta.</w:t>
            </w:r>
          </w:p>
          <w:p w14:paraId="238333EB" w14:textId="1CAC8562" w:rsidR="00275D62" w:rsidRDefault="00275D6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Pulizia locale comparto pretrattamenti.</w:t>
            </w:r>
          </w:p>
          <w:p w14:paraId="193D36B5" w14:textId="02154445" w:rsidR="00275D62" w:rsidRDefault="00275D6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10/08 Sedimentatore finale: pulizia profilo Thomson e canaletta.</w:t>
            </w:r>
          </w:p>
          <w:p w14:paraId="04E8C657" w14:textId="64ED322E" w:rsidR="00275D62" w:rsidRDefault="00275D6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12/08 Sistema di adduzione aria: sfiato condense.</w:t>
            </w:r>
          </w:p>
          <w:p w14:paraId="7AAB0266" w14:textId="52AA8C6B" w:rsidR="00275D62" w:rsidRDefault="00275D6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Sonde in linea: controllo taratura e pulizia.</w:t>
            </w:r>
          </w:p>
          <w:p w14:paraId="65901B35" w14:textId="77777777" w:rsidR="00275D62" w:rsidRDefault="00275D62" w:rsidP="00275D6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14/08 Sedimentatore finale: pulizia profilo Thomson e canaletta.</w:t>
            </w:r>
          </w:p>
          <w:p w14:paraId="6B0BD40A" w14:textId="77777777" w:rsidR="00275D62" w:rsidRDefault="00275D62" w:rsidP="00275D6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19/08 Sedimentatore finale: pulizia profilo Thomson e canaletta.</w:t>
            </w:r>
          </w:p>
          <w:p w14:paraId="73D9D93B" w14:textId="127BB19B" w:rsidR="00275D62" w:rsidRDefault="00275D6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25/08 Soffiante per processo biologico CR03: controllo livello olio, cinghie, misura degli assorbimenti nella norma, verifica depressione in aspirazione e pressione di mandata, pulizia filtro.</w:t>
            </w:r>
          </w:p>
          <w:p w14:paraId="6CDC9CC8" w14:textId="46243052" w:rsidR="00275D62" w:rsidRDefault="00275D6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28/08 Sfalcio erba.</w:t>
            </w:r>
          </w:p>
          <w:p w14:paraId="755E8DA2" w14:textId="446F7B16" w:rsidR="00275D62" w:rsidRDefault="00275D6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Svuotamento vasca </w:t>
            </w:r>
            <w:del w:id="20" w:author="Stivens Bellumat" w:date="2020-09-16T16:05:00Z">
              <w:r w:rsidDel="00AB6875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floculazione</w:delText>
              </w:r>
            </w:del>
            <w:ins w:id="21" w:author="Stivens Bellumat" w:date="2020-09-16T16:05:00Z">
              <w:r w:rsidR="00AB6875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flocculazione</w:t>
              </w:r>
            </w:ins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 con pompa </w:t>
            </w:r>
            <w:ins w:id="22" w:author="Stivens Bellumat" w:date="2020-09-16T16:06:00Z">
              <w:r w:rsidR="00AB6875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portatile</w:t>
              </w:r>
            </w:ins>
            <w:del w:id="23" w:author="Stivens Bellumat" w:date="2020-09-16T16:06:00Z">
              <w:r w:rsidDel="00AB6875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volante</w:delText>
              </w:r>
            </w:del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.</w:t>
            </w:r>
          </w:p>
          <w:p w14:paraId="5EBAF177" w14:textId="77777777" w:rsidR="00275D62" w:rsidRDefault="00275D62" w:rsidP="00275D6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31/08 Sedimentatore finale: pulizia profilo Thomson e canaletta.</w:t>
            </w:r>
          </w:p>
          <w:p w14:paraId="2883EC9C" w14:textId="5EF462D6" w:rsidR="00FF3363" w:rsidRDefault="00275D6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Comparto pretrattamenti: pulizia generale</w:t>
            </w:r>
            <w:r w:rsidR="0036394A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</w:tc>
      </w:tr>
      <w:tr w:rsidR="00FF3363" w14:paraId="27FF77E4" w14:textId="77777777" w:rsidTr="009F446C">
        <w:trPr>
          <w:trHeight w:val="1583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AD5D29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CASD02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DBC2C9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Longarone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C9182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Codissago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F6DEB4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5CCA54E4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B23905" w14:textId="243B054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Griglia automatica necessita di manutenzione straordinaria attualmente quasi inservibile.</w:t>
            </w:r>
          </w:p>
          <w:p w14:paraId="07463802" w14:textId="6C5C1B7F" w:rsidR="004474A8" w:rsidRDefault="004474A8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03-04/08 </w:t>
            </w:r>
            <w:r w:rsidR="008D231B" w:rsidRPr="00B9794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Fermo impianto causa sbalzo di tensione ENEL</w:t>
            </w:r>
            <w:r w:rsidR="008D231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  <w:p w14:paraId="592793D5" w14:textId="690CE633" w:rsidR="00A11107" w:rsidRDefault="008D231B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27/08 Pompa soll.to iniziale n.2: intervento</w:t>
            </w:r>
            <w:r w:rsidR="00BD7CE7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interruttore termico.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5F2686" w14:textId="5D37679B" w:rsidR="00FF3363" w:rsidRDefault="00B729A3" w:rsidP="009F446C">
            <w:pPr>
              <w:pStyle w:val="Normale1"/>
              <w:spacing w:before="120"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Controllo funzionamento griglia automatica ogni visita.</w:t>
            </w:r>
          </w:p>
          <w:p w14:paraId="662389DE" w14:textId="38A70080" w:rsidR="004474A8" w:rsidRDefault="004474A8" w:rsidP="009F446C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03-04/08 Riavvio impianto e verifica corretto funzionamento di tutti i comparti.</w:t>
            </w:r>
          </w:p>
          <w:p w14:paraId="79CB1320" w14:textId="5276E426" w:rsidR="004474A8" w:rsidRDefault="004474A8" w:rsidP="009F446C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06/08 </w:t>
            </w:r>
            <w:r w:rsidR="008D231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Ingresso e p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ozzetto sollevamento inziale: pulizia</w:t>
            </w:r>
            <w:r w:rsidR="008D231B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  <w:p w14:paraId="361B632B" w14:textId="2B892C43" w:rsidR="008D231B" w:rsidRDefault="00BD7CE7" w:rsidP="009F446C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27/08 Pompa soll.to iniziale n.2: pulizia girante e ripristino corretto funzionamento.</w:t>
            </w:r>
          </w:p>
          <w:p w14:paraId="01189B03" w14:textId="6E86676C" w:rsidR="00FF3363" w:rsidRDefault="00FF3363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</w:p>
        </w:tc>
      </w:tr>
      <w:tr w:rsidR="00FF3363" w14:paraId="6DD930DC" w14:textId="77777777" w:rsidTr="00F65E07">
        <w:trPr>
          <w:trHeight w:val="980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A72958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LOND03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9C6D6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Longarone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DC1DE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Dogna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8333C6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 </w:t>
            </w:r>
          </w:p>
          <w:p w14:paraId="3765E967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uscita: non c’è uscita 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89C828" w14:textId="3CDF5EA9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Non è installato misuratore di portata.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D083BE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Pulizie varie a ogni visita.</w:t>
            </w:r>
          </w:p>
          <w:p w14:paraId="2F410E95" w14:textId="1EE306A4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Pulizia </w:t>
            </w:r>
            <w:r w:rsidR="0030736F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settimanale 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com</w:t>
            </w:r>
            <w:r w:rsidR="0030736F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parto pretrattamenti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</w:tc>
      </w:tr>
      <w:tr w:rsidR="00FF3363" w14:paraId="101DC6ED" w14:textId="77777777" w:rsidTr="009F446C">
        <w:trPr>
          <w:trHeight w:val="1097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453BE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LOND04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D888D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Longarone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EC4B9D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Fortogna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D76F7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anomalia</w:t>
            </w:r>
          </w:p>
          <w:p w14:paraId="2D69ACA9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19B72" w14:textId="61CE75E3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F</w:t>
            </w:r>
            <w:r w:rsidR="0030736F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uoriuscita di parte del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refluo</w:t>
            </w:r>
            <w:r w:rsidR="0030736F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, da condotta interrata,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in occasione di intense piogge 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54C44" w14:textId="5F7A2D5C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Pulizie varie a ogni visita.</w:t>
            </w:r>
          </w:p>
          <w:p w14:paraId="271FF599" w14:textId="03D1C51A" w:rsidR="00FF3363" w:rsidRDefault="00703101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27-28/08 </w:t>
            </w:r>
            <w:ins w:id="24" w:author="Stivens Bellumat" w:date="2020-09-16T16:07:00Z">
              <w:r w:rsidR="00AB6875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t>S</w:t>
              </w:r>
            </w:ins>
            <w:del w:id="25" w:author="Stivens Bellumat" w:date="2020-09-16T16:07:00Z">
              <w:r w:rsidR="00754156" w:rsidDel="00AB6875">
                <w:rPr>
                  <w:rFonts w:ascii="Arial" w:eastAsia="Arial" w:hAnsi="Arial" w:cs="Arial"/>
                  <w:color w:val="4F81BD" w:themeColor="accent1"/>
                  <w:sz w:val="20"/>
                  <w:szCs w:val="20"/>
                </w:rPr>
                <w:delText>Area esterna: s</w:delText>
              </w:r>
            </w:del>
            <w:r w:rsidR="0075415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falcio erba.</w:t>
            </w:r>
          </w:p>
        </w:tc>
      </w:tr>
      <w:tr w:rsidR="00FF3363" w14:paraId="7866D651" w14:textId="77777777" w:rsidTr="00F65E07">
        <w:trPr>
          <w:trHeight w:val="1440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52B7E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CASD04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25FDD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Longarone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6441A7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Podenzoi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78F7E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valore di carico in ingresso elevato tipico di fognatura corta</w:t>
            </w:r>
          </w:p>
          <w:p w14:paraId="2588A253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valori allo scarico variabili a causa di impianto con scarsa presenza di fango.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6B913" w14:textId="49165FAE" w:rsidR="00FF3363" w:rsidRDefault="00703101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03-19</w:t>
            </w:r>
            <w:r w:rsidR="00BD5E2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-31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/08</w:t>
            </w:r>
            <w:r w:rsidR="0075415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QE generale: scatto interruttore differenziale causa sbalzo di tensione linea ENEL</w:t>
            </w:r>
            <w:r w:rsidR="00BA1560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C6EB6B" w14:textId="68828904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Pulizie varie a ogni visita. </w:t>
            </w:r>
          </w:p>
          <w:p w14:paraId="5EFB09B3" w14:textId="442D22BC" w:rsidR="00FF3363" w:rsidRDefault="00703101" w:rsidP="00703101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03/08 </w:t>
            </w:r>
            <w:r w:rsidR="00754156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Ripristino alimentazione elettr</w:t>
            </w:r>
            <w:r w:rsidR="0030736F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ica e verifica funzionamento di tutti i comparti di trattamento.</w:t>
            </w:r>
          </w:p>
          <w:p w14:paraId="2D60E086" w14:textId="77777777" w:rsidR="00703101" w:rsidRDefault="00703101" w:rsidP="00703101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Sezionatore soffiante: sostituzione</w:t>
            </w:r>
          </w:p>
          <w:p w14:paraId="797E2BE5" w14:textId="1400E8A5" w:rsidR="00703101" w:rsidRDefault="00703101" w:rsidP="009F446C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19</w:t>
            </w:r>
            <w:r w:rsidR="00BD5E2C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-31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/08 Ripristino alimentazione elettrica e verifica funzionamento di tutti i comparti di trattamento.</w:t>
            </w:r>
          </w:p>
        </w:tc>
      </w:tr>
      <w:tr w:rsidR="00FF3363" w14:paraId="62C472D7" w14:textId="77777777" w:rsidTr="00F65E07">
        <w:trPr>
          <w:trHeight w:val="1133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8D172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LOND09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7CB2B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Longarone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A18C5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Provagna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529D6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valori elevati di carico biologico a causa di fognatura corta non si ha evidenza della portata in arrivo</w:t>
            </w:r>
          </w:p>
          <w:p w14:paraId="15C2E2B7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864C47" w14:textId="129A5726" w:rsidR="00FF3363" w:rsidRDefault="00D60932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05/08 QE generale: scatto interruttore differenziale causa sbalzo di tensione linea ENEL.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A53C9A" w14:textId="77777777" w:rsidR="00D60932" w:rsidRDefault="00D60932" w:rsidP="009F446C">
            <w:pPr>
              <w:pStyle w:val="Normale1"/>
              <w:spacing w:before="120"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Pulizie varie a ogni visita impianto.</w:t>
            </w:r>
          </w:p>
          <w:p w14:paraId="1FCDBA89" w14:textId="5AFA3BF8" w:rsidR="00D60932" w:rsidRDefault="00D60932" w:rsidP="00D60932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05/08 Ripristino alimentazione elettrica e verifica funzionamento di tutti i comparti di trattamento.</w:t>
            </w:r>
          </w:p>
          <w:p w14:paraId="6928F178" w14:textId="221F3C7A" w:rsidR="00FF3363" w:rsidRDefault="00D60932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12/08 Sfalcio erba</w:t>
            </w:r>
          </w:p>
        </w:tc>
      </w:tr>
      <w:tr w:rsidR="00FF3363" w14:paraId="1CB99EF9" w14:textId="77777777" w:rsidTr="009F446C">
        <w:trPr>
          <w:trHeight w:val="2375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7691AD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lastRenderedPageBreak/>
              <w:t>LOND12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F5F15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Longarone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F7C2C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Villanova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B9221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anomalia:</w:t>
            </w:r>
          </w:p>
          <w:p w14:paraId="0B61D648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3497BC" w14:textId="2F85EBFE" w:rsidR="00FF3363" w:rsidRDefault="002671A9" w:rsidP="009F446C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24/08 Misuratore di portata: anomalia funzionamento.</w:t>
            </w:r>
          </w:p>
          <w:p w14:paraId="3FA9E9F5" w14:textId="211B3107" w:rsidR="00BA1560" w:rsidRDefault="00BA1560" w:rsidP="00BA1560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138FD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Pulizie varie a ogni visita. </w:t>
            </w:r>
          </w:p>
          <w:p w14:paraId="1C742BB6" w14:textId="0DD2341E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Supero fanghi al bisogno.</w:t>
            </w:r>
          </w:p>
          <w:p w14:paraId="5426116E" w14:textId="46DE2C24" w:rsidR="00D60932" w:rsidRDefault="00D60932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06/08 Comparto pretrattamenti</w:t>
            </w:r>
            <w:r w:rsidR="002671A9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, griglia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: </w:t>
            </w:r>
            <w:r w:rsidR="00A91B12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pulizia e 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rimozione rastrello per riparazione</w:t>
            </w:r>
            <w:r w:rsidR="002671A9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ditta esterna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, configurazione bypass griglia</w:t>
            </w:r>
            <w:r w:rsidR="00A91B12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, pulizia corpo griglia e manufatto in calcestruzzo.</w:t>
            </w:r>
          </w:p>
          <w:p w14:paraId="71980639" w14:textId="4BC14983" w:rsidR="00A91B12" w:rsidRDefault="00A91B12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07/08 </w:t>
            </w:r>
            <w:r w:rsidR="002671A9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omparto pretrattamenti</w:t>
            </w:r>
            <w:r w:rsidR="002671A9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, griglia: ripristino rastrello e verifica corretto funzionamento.</w:t>
            </w:r>
          </w:p>
          <w:p w14:paraId="512DFDE1" w14:textId="3B7C9328" w:rsidR="002671A9" w:rsidRDefault="002671A9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24/08 Misurator di portata: ripristino corretto funzionamento.</w:t>
            </w:r>
          </w:p>
          <w:p w14:paraId="52D050D3" w14:textId="4BBFB949" w:rsidR="00FF3363" w:rsidRDefault="002671A9" w:rsidP="009F446C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31/08 Sfalcio erba.</w:t>
            </w:r>
          </w:p>
        </w:tc>
      </w:tr>
      <w:tr w:rsidR="00FF3363" w14:paraId="422752BE" w14:textId="77777777" w:rsidTr="009F446C">
        <w:trPr>
          <w:trHeight w:val="1340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474A6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LORD01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CBD500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Lorenzago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752E5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Avado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F3D244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50D64196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9EEAE3" w14:textId="77777777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Nessun guasto.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5E6AC" w14:textId="77777777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Pulizia griglia manuale a ogni visita impianto.</w:t>
            </w:r>
          </w:p>
          <w:p w14:paraId="10D42A6E" w14:textId="32F10F69" w:rsidR="00BE7E14" w:rsidRDefault="00BE7E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10/08 Area esterna: sfalcio e pulizia.</w:t>
            </w:r>
          </w:p>
          <w:p w14:paraId="64E8F487" w14:textId="21831C36" w:rsidR="00BE7E14" w:rsidRDefault="00BE7E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19/08 Soffiante: controllo livello olio e </w:t>
            </w:r>
            <w:ins w:id="26" w:author="Stivens Bellumat" w:date="2020-09-16T16:07:00Z">
              <w:r w:rsidR="00AB6875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 xml:space="preserve">tensione </w:t>
              </w:r>
            </w:ins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cinghie.</w:t>
            </w:r>
          </w:p>
          <w:p w14:paraId="45FB7354" w14:textId="198DAB7F" w:rsidR="00BE7E14" w:rsidRDefault="00BE7E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Vasca denitrificazione, mixer: pulizia elica.</w:t>
            </w:r>
          </w:p>
          <w:p w14:paraId="4E482E5C" w14:textId="77E22443" w:rsidR="00FF3363" w:rsidRDefault="00BE7E14" w:rsidP="009F446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24/08 </w:t>
            </w:r>
            <w:r w:rsidR="0030736F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Fornitura</w:t>
            </w:r>
            <w:r w:rsidR="00B729A3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 acido peracetico.</w:t>
            </w:r>
          </w:p>
        </w:tc>
      </w:tr>
      <w:tr w:rsidR="00FF3363" w14:paraId="6CA51B12" w14:textId="77777777" w:rsidTr="00F65E07">
        <w:trPr>
          <w:trHeight w:val="1286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E1C43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LOZD01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F1CFE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Lozzo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F8106A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Pradelle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AB209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71ACE31A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914280" w14:textId="77777777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Nessun guasto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0EB43" w14:textId="77777777" w:rsidR="00FF3363" w:rsidRDefault="00B729A3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manuale a ogni visita impianto.</w:t>
            </w:r>
          </w:p>
          <w:p w14:paraId="1940BD77" w14:textId="52525A06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Mixer in vasca di denitrificazione: pulizia </w:t>
            </w:r>
            <w:r w:rsidR="0030736F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settimanale elica</w:t>
            </w:r>
            <w:r w:rsidR="00B508BD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.</w:t>
            </w:r>
          </w:p>
          <w:p w14:paraId="530161CA" w14:textId="3DDE0C13" w:rsidR="00BE7E14" w:rsidRDefault="00BE7E14" w:rsidP="00BE7E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20/08 Soffiante: controllo livello olio e </w:t>
            </w:r>
            <w:ins w:id="27" w:author="Stivens Bellumat" w:date="2020-09-16T16:07:00Z">
              <w:r w:rsidR="00AB6875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 xml:space="preserve">tensione </w:t>
              </w:r>
            </w:ins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cinghie.</w:t>
            </w:r>
          </w:p>
          <w:p w14:paraId="7C65BF76" w14:textId="77777777" w:rsidR="00BE7E14" w:rsidRDefault="00BE7E14" w:rsidP="00BE7E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Vasca denitrificazione, mixer: pulizia elica.</w:t>
            </w:r>
          </w:p>
          <w:p w14:paraId="185AC0DA" w14:textId="05B4FD54" w:rsidR="00B508BD" w:rsidRDefault="00BE7E14" w:rsidP="009F446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28/08 Asporto fanghi.</w:t>
            </w:r>
            <w:r w:rsidDel="00BE7E14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 </w:t>
            </w:r>
          </w:p>
        </w:tc>
      </w:tr>
      <w:tr w:rsidR="00FF3363" w14:paraId="404171B0" w14:textId="77777777" w:rsidTr="00F65E07">
        <w:trPr>
          <w:trHeight w:val="1115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C845E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LOZD02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EC352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Lozzo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D7EAF8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Sant'Anna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DFF31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anomalia.</w:t>
            </w:r>
          </w:p>
          <w:p w14:paraId="2D13BF23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uscita: nessuna anomalia. 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86E5D" w14:textId="77777777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Misuratore di portata: assente.</w:t>
            </w:r>
          </w:p>
          <w:p w14:paraId="17CEDF06" w14:textId="77777777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Impianto privo di fango biologico.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E989B" w14:textId="50E07923" w:rsidR="00FB0133" w:rsidRDefault="00B729A3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manuale ad ogni visita impianto.</w:t>
            </w:r>
          </w:p>
        </w:tc>
      </w:tr>
      <w:tr w:rsidR="00FF3363" w14:paraId="5BCC8D9D" w14:textId="77777777" w:rsidTr="00F65E07">
        <w:trPr>
          <w:trHeight w:val="890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33EB0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PERD02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789FEE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Perarolo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C5DEE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S.Anna</w:t>
            </w:r>
            <w:proofErr w:type="spellEnd"/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CC3F96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65B04C4F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6C656A" w14:textId="77777777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Impianto privo di fango biologico.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B0688F" w14:textId="77777777" w:rsidR="00FF3363" w:rsidRDefault="00B729A3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manuale ad ogni visita.</w:t>
            </w:r>
          </w:p>
          <w:p w14:paraId="07706C8C" w14:textId="0A82012F" w:rsidR="00BE7E14" w:rsidRDefault="00BE7E14" w:rsidP="00BE7E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14/08</w:t>
            </w: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 Soffiante: controllo livello olio e </w:t>
            </w:r>
            <w:ins w:id="28" w:author="Stivens Bellumat" w:date="2020-09-16T16:08:00Z">
              <w:r w:rsidR="00AB6875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 xml:space="preserve">tensione </w:t>
              </w:r>
            </w:ins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cinghie.</w:t>
            </w:r>
          </w:p>
          <w:p w14:paraId="1EA5DAEE" w14:textId="119A8642" w:rsidR="00143811" w:rsidRDefault="00BE7E14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19/08 Sfalcio erba</w:t>
            </w:r>
            <w:r w:rsidR="00143811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</w:tc>
      </w:tr>
      <w:tr w:rsidR="00FF3363" w14:paraId="796B743F" w14:textId="77777777" w:rsidTr="009F446C">
        <w:trPr>
          <w:trHeight w:val="2438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619FDE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PDCD01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3EEDB4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Pieve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31D500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Sottocastello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C54D33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142F5C18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ECD1E4" w14:textId="701D4F7D" w:rsidR="00FF3363" w:rsidRDefault="00BE7E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11/08 Sedimentatore secondario, carroponte: blocco a causa guasto ruota posteriore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3D1B7A" w14:textId="70AA5077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Pulizia griglia manuale a ogni visita impianto.</w:t>
            </w:r>
          </w:p>
          <w:p w14:paraId="50DDC8CF" w14:textId="5C269D12" w:rsidR="00BE7E14" w:rsidRDefault="00BE7E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05/08 Asporto residui di vagliatura.</w:t>
            </w:r>
          </w:p>
          <w:p w14:paraId="5064AEC7" w14:textId="284CA33B" w:rsidR="00BE7E14" w:rsidRDefault="00BE7E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13/08 Sedimentatore secondario, carroponte: sostituzione ruota e ripristino corretto funzionamento.</w:t>
            </w:r>
          </w:p>
          <w:p w14:paraId="1F1ECFC6" w14:textId="50DAA2E8" w:rsidR="00BE7E14" w:rsidRDefault="00BE7E14" w:rsidP="00BE7E14">
            <w:pPr>
              <w:spacing w:after="0" w:line="240" w:lineRule="auto"/>
              <w:jc w:val="both"/>
              <w:rPr>
                <w:rFonts w:ascii="Arial" w:hAnsi="Arial" w:cs="Arial"/>
                <w:color w:val="4F81BD" w:themeColor="accent1"/>
                <w:sz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14/08 </w:t>
            </w:r>
            <w:r>
              <w:rPr>
                <w:rFonts w:ascii="Arial" w:hAnsi="Arial" w:cs="Arial"/>
                <w:color w:val="4F81BD" w:themeColor="accent1"/>
                <w:sz w:val="20"/>
              </w:rPr>
              <w:t>Vasca di denitrificazione, mixer n. 1 e n.2: pulizia eliche.</w:t>
            </w:r>
          </w:p>
          <w:p w14:paraId="20F1B0D6" w14:textId="7319B836" w:rsidR="00BE7E14" w:rsidRPr="009F446C" w:rsidRDefault="00BE7E14" w:rsidP="00BE7E14">
            <w:pPr>
              <w:spacing w:after="0" w:line="240" w:lineRule="auto"/>
              <w:jc w:val="both"/>
              <w:rPr>
                <w:rFonts w:ascii="Arial" w:hAnsi="Arial" w:cs="Arial"/>
                <w:color w:val="4F81BD" w:themeColor="accent1"/>
                <w:sz w:val="20"/>
              </w:rPr>
            </w:pPr>
            <w:r>
              <w:rPr>
                <w:rFonts w:ascii="Arial" w:hAnsi="Arial" w:cs="Arial"/>
                <w:color w:val="4F81BD" w:themeColor="accent1"/>
                <w:sz w:val="20"/>
              </w:rPr>
              <w:t>17/08 Asporto fanghi.</w:t>
            </w:r>
          </w:p>
          <w:p w14:paraId="6EDFD27A" w14:textId="2F7F737C" w:rsidR="00FB0133" w:rsidRDefault="00BE7E14" w:rsidP="00FB01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24/08</w:t>
            </w:r>
            <w:r w:rsidR="00FB0133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 Conferimento acido peracetico.</w:t>
            </w:r>
          </w:p>
          <w:p w14:paraId="52469914" w14:textId="58CD87D8" w:rsidR="00FF3363" w:rsidRDefault="00BE7E14" w:rsidP="009F446C">
            <w:pPr>
              <w:spacing w:after="0" w:line="240" w:lineRule="auto"/>
              <w:jc w:val="both"/>
              <w:rPr>
                <w:color w:val="4F81BD" w:themeColor="accent1"/>
                <w:szCs w:val="24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31/08 </w:t>
            </w:r>
            <w:r w:rsidR="00FB0133">
              <w:rPr>
                <w:rFonts w:ascii="Arial" w:hAnsi="Arial" w:cs="Arial"/>
                <w:color w:val="4F81BD" w:themeColor="accent1"/>
                <w:sz w:val="20"/>
              </w:rPr>
              <w:t xml:space="preserve">Vasca di denitrificazione, mixer n. </w:t>
            </w:r>
            <w:del w:id="29" w:author="Stivens Bellumat" w:date="2020-09-16T16:08:00Z">
              <w:r w:rsidR="00FB0133" w:rsidDel="00AB6875">
                <w:rPr>
                  <w:rFonts w:ascii="Arial" w:hAnsi="Arial" w:cs="Arial"/>
                  <w:color w:val="4F81BD" w:themeColor="accent1"/>
                  <w:sz w:val="20"/>
                </w:rPr>
                <w:delText>1 :</w:delText>
              </w:r>
            </w:del>
            <w:ins w:id="30" w:author="Stivens Bellumat" w:date="2020-09-16T16:08:00Z">
              <w:r w:rsidR="00AB6875">
                <w:rPr>
                  <w:rFonts w:ascii="Arial" w:hAnsi="Arial" w:cs="Arial"/>
                  <w:color w:val="4F81BD" w:themeColor="accent1"/>
                  <w:sz w:val="20"/>
                </w:rPr>
                <w:t>1:</w:t>
              </w:r>
            </w:ins>
            <w:r w:rsidR="00FB0133">
              <w:rPr>
                <w:rFonts w:ascii="Arial" w:hAnsi="Arial" w:cs="Arial"/>
                <w:color w:val="4F81BD" w:themeColor="accent1"/>
                <w:sz w:val="20"/>
              </w:rPr>
              <w:t xml:space="preserve"> pulizia elic</w:t>
            </w:r>
            <w:r>
              <w:rPr>
                <w:rFonts w:ascii="Arial" w:hAnsi="Arial" w:cs="Arial"/>
                <w:color w:val="4F81BD" w:themeColor="accent1"/>
                <w:sz w:val="20"/>
              </w:rPr>
              <w:t>a e verifiche elettriche</w:t>
            </w: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.</w:t>
            </w:r>
          </w:p>
        </w:tc>
      </w:tr>
      <w:tr w:rsidR="00FF3363" w14:paraId="48BBBDA3" w14:textId="77777777" w:rsidTr="009F446C">
        <w:trPr>
          <w:trHeight w:val="2285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5788E1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PNAD03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2ADA1B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Ponte nelle Alpi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E2AC1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La Nà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BB0C25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anomalia portate regolari.</w:t>
            </w:r>
          </w:p>
          <w:p w14:paraId="0CCDE613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4E959" w14:textId="53B27AFD" w:rsidR="00FF3363" w:rsidRDefault="003E6508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Nessun guasto</w:t>
            </w:r>
            <w:r w:rsidR="00F75219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28C510" w14:textId="77777777" w:rsidR="00FF3363" w:rsidRDefault="00B729A3" w:rsidP="00F92D7F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Pulizia griglia manuale a ogni visita impianto e sostituzione accumulo vaglio al bisogno. Pulizia del sedimentatore secondario e linea raccolta schiume quando necessario.</w:t>
            </w:r>
          </w:p>
          <w:p w14:paraId="621CC676" w14:textId="2EBBC531" w:rsidR="00FF3363" w:rsidRDefault="00143811" w:rsidP="00F92D7F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 w:rsidRPr="00143811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Ispessitore fango</w:t>
            </w:r>
            <w:r w:rsidR="00B729A3" w:rsidRPr="00143811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: gestione regolare con spillamento surnatanti e riempime</w:t>
            </w:r>
            <w:r w:rsidR="00F479E2" w:rsidRPr="00143811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n</w:t>
            </w:r>
            <w:r w:rsidR="00B729A3" w:rsidRPr="00143811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to con fanghi di supero. Disidratazione al bisogno.</w:t>
            </w:r>
          </w:p>
          <w:p w14:paraId="7488A7AA" w14:textId="6424681A" w:rsidR="003E6508" w:rsidRDefault="003E6508" w:rsidP="00F92D7F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05/08 Pompe di sollevamento iniziale: scambio, P1 ON, P2 OFF.</w:t>
            </w:r>
          </w:p>
          <w:p w14:paraId="5914E6CB" w14:textId="77777777" w:rsidR="003E6508" w:rsidRDefault="003E6508" w:rsidP="00F92D7F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12/08 Labirinto: pulizia.</w:t>
            </w:r>
          </w:p>
          <w:p w14:paraId="63BA95AB" w14:textId="486A4792" w:rsidR="003E6508" w:rsidRDefault="003E6508" w:rsidP="00F92D7F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Asporto sabbie.</w:t>
            </w:r>
          </w:p>
          <w:p w14:paraId="30488162" w14:textId="699D9B75" w:rsidR="003E6508" w:rsidRDefault="003E6508" w:rsidP="00F92D7F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14/08 Pompe di sollevamento iniziale: scambio, P1 OFF, P2 ON.</w:t>
            </w:r>
          </w:p>
          <w:p w14:paraId="43EBD0F2" w14:textId="3427559F" w:rsidR="00FF3363" w:rsidRPr="00143811" w:rsidRDefault="003E6508" w:rsidP="00F92D7F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19/08 Vasca di ossidazione: pulizia stramazzo.</w:t>
            </w:r>
          </w:p>
        </w:tc>
      </w:tr>
      <w:tr w:rsidR="0060547C" w:rsidRPr="004B7DB8" w14:paraId="7D253A36" w14:textId="77777777" w:rsidTr="009F446C">
        <w:trPr>
          <w:trHeight w:val="1745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66FB5E" w14:textId="77777777" w:rsidR="00FF3363" w:rsidRPr="004B7DB8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4B7DB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lastRenderedPageBreak/>
              <w:t>SPCD03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6273B" w14:textId="77777777" w:rsidR="00FF3363" w:rsidRPr="004B7DB8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4B7DB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San Pietro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BD35B" w14:textId="77777777" w:rsidR="00FF3363" w:rsidRPr="004B7DB8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4B7DB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Mare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82A7E" w14:textId="77777777" w:rsidR="00FF3363" w:rsidRPr="004B7DB8" w:rsidRDefault="00B729A3" w:rsidP="009F446C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4B7DB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1592F4D9" w14:textId="77777777" w:rsidR="00FF3363" w:rsidRPr="004B7DB8" w:rsidRDefault="00B729A3" w:rsidP="009F446C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4B7DB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F30F0" w14:textId="14469306" w:rsidR="00FF3363" w:rsidRPr="004B7DB8" w:rsidRDefault="00B729A3" w:rsidP="009F446C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4B7DB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Impianto disinnescato senza fango biologico.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52FF1" w14:textId="05B4062A" w:rsidR="00FF3363" w:rsidRDefault="00B729A3" w:rsidP="00F92D7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 w:rsidRPr="004B7DB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manuale a ogni visita impianto.</w:t>
            </w:r>
          </w:p>
          <w:p w14:paraId="55E091A5" w14:textId="3CA322F4" w:rsidR="00973CFE" w:rsidRDefault="00973CFE" w:rsidP="00F92D7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04/08 </w:t>
            </w:r>
            <w:r w:rsidRPr="004B7DB8"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Pompa di ricircolo n.2:</w:t>
            </w: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 verifiche elettromeccaniche.</w:t>
            </w:r>
          </w:p>
          <w:p w14:paraId="665D302E" w14:textId="420506BE" w:rsidR="00973CFE" w:rsidRDefault="00973CFE" w:rsidP="00F92D7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17/08 Sedimentatore secondario: pulizia sfiori.</w:t>
            </w:r>
          </w:p>
          <w:p w14:paraId="63235C46" w14:textId="5980C048" w:rsidR="00973CFE" w:rsidRDefault="00973CFE" w:rsidP="00F92D7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18/08 Sfalcio erba.</w:t>
            </w:r>
          </w:p>
          <w:p w14:paraId="53584A3F" w14:textId="6EF270BD" w:rsidR="00FF3363" w:rsidRPr="004B7DB8" w:rsidRDefault="00973CFE" w:rsidP="00F92D7F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31/08 Sedimentatore secondario: pulizia sfiori.</w:t>
            </w:r>
          </w:p>
        </w:tc>
      </w:tr>
      <w:tr w:rsidR="00FF3363" w14:paraId="3D0C1A2D" w14:textId="77777777" w:rsidTr="009F446C">
        <w:trPr>
          <w:trHeight w:val="3842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3715F7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SVCD01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27163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San Vito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D48F79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Ciampes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0EAC0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anomalia, refluo torbido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984D3" w14:textId="75CD304C" w:rsidR="008F54D3" w:rsidRDefault="008F54D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06/08 Lavaggi biofiltri bloccati a causa di riavvio inatteso del PLC.</w:t>
            </w:r>
          </w:p>
          <w:p w14:paraId="254650F4" w14:textId="504C8267" w:rsidR="0060547C" w:rsidRDefault="00171C52" w:rsidP="009F446C">
            <w:pP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12/08 </w:t>
            </w: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Valvola linea lavaggi SG2: anomalia comando</w:t>
            </w:r>
            <w:r w:rsidR="00973CFE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 da PLC.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C5AA3" w14:textId="77777777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Pulizia comparto pretrattamenti e rimozione condense da linea di adduzione aria bisettimanali.</w:t>
            </w:r>
          </w:p>
          <w:p w14:paraId="2A4DE952" w14:textId="22338CC6" w:rsidR="00FF3363" w:rsidRDefault="00BE7E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Supero fanghi e d</w:t>
            </w:r>
            <w:r w:rsidR="00B729A3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isidratazione meccanica al bisogno.</w:t>
            </w:r>
          </w:p>
          <w:p w14:paraId="5F310685" w14:textId="7CC44142" w:rsidR="00BE7E14" w:rsidRDefault="008F54D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06/08 Lavaggi biofiltri denitrificazione: impostazione modalità BUMP con intervallo di 24 ore.</w:t>
            </w:r>
          </w:p>
          <w:p w14:paraId="100888E6" w14:textId="6B0127F8" w:rsidR="008F54D3" w:rsidRDefault="008F54D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Lavaggi biofiltri nitrificazione: impostazione intervallo di 72 ore</w:t>
            </w:r>
          </w:p>
          <w:p w14:paraId="266752E6" w14:textId="0FA63A6F" w:rsidR="008F54D3" w:rsidRDefault="008F54D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Pompe di carico al partitore: scambio pompa M16 con pompa M18, avvio pompa M17 solo in aiuto</w:t>
            </w:r>
          </w:p>
          <w:p w14:paraId="419C1472" w14:textId="77777777" w:rsidR="008F54D3" w:rsidRDefault="008F54D3" w:rsidP="008F54D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10/08 Pompa lavaggio n.2: sostituzione teleruttore</w:t>
            </w:r>
          </w:p>
          <w:p w14:paraId="1266A347" w14:textId="53995746" w:rsidR="008F54D3" w:rsidRDefault="00171C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12/08 Sistema di rifasamento: sostituzione condensatori.</w:t>
            </w:r>
          </w:p>
          <w:p w14:paraId="3CB5F5DE" w14:textId="750E5968" w:rsidR="00171C52" w:rsidRDefault="00973CF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Avvio lavaggi in modalità BUMP.</w:t>
            </w:r>
          </w:p>
          <w:p w14:paraId="71375D1B" w14:textId="19D0FAD4" w:rsidR="00973CFE" w:rsidRDefault="00973CFE" w:rsidP="00973CF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Valvola linea lavaggi SG2: ripristino corretto funzionamento.</w:t>
            </w:r>
          </w:p>
          <w:p w14:paraId="013344A7" w14:textId="51FF48E8" w:rsidR="00973CFE" w:rsidRDefault="00973CFE" w:rsidP="00973CF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13/08 Comparto disidratazione, poli-preparatore: svuotamento, pulizia e preparazione nuova soluzione.</w:t>
            </w:r>
          </w:p>
          <w:p w14:paraId="3C12EC9D" w14:textId="569DFAE1" w:rsidR="00FF3363" w:rsidRPr="008B0D6D" w:rsidRDefault="00973CFE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18/08 Sonda pH/temperatura: pulizia.</w:t>
            </w:r>
          </w:p>
        </w:tc>
      </w:tr>
      <w:tr w:rsidR="00FF3363" w14:paraId="46A93123" w14:textId="77777777" w:rsidTr="009F446C">
        <w:trPr>
          <w:trHeight w:val="3698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513B5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SAPD06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E1B4B0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Sappada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DD84AD" w14:textId="77777777" w:rsidR="00FF3363" w:rsidRDefault="00B729A3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Lerpa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37B849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18A5C7C0" w14:textId="77777777" w:rsidR="00FF3363" w:rsidRDefault="00B729A3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28A418" w14:textId="0ECD0F54" w:rsidR="00607D3E" w:rsidRDefault="00607D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03/08 Pompa di ricircolo n.2: guasta causa mancato isolamento avvolgimenti del motore elettrico.</w:t>
            </w:r>
          </w:p>
          <w:p w14:paraId="17A6B3C5" w14:textId="2D260A9C" w:rsidR="00607D3E" w:rsidRDefault="00607D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11/08 Pompa di sollevamento iniziale n.2: intervento interruttore termico.</w:t>
            </w:r>
          </w:p>
          <w:p w14:paraId="2AECD4B6" w14:textId="68C208A4" w:rsidR="008B0D6D" w:rsidRDefault="008B0D6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A91A4A" w14:textId="1BD67E06" w:rsidR="00FF3363" w:rsidRDefault="00B729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Pulizia griglia a ogni visita impianto.</w:t>
            </w:r>
          </w:p>
          <w:p w14:paraId="5B0F1975" w14:textId="6CFFFD39" w:rsidR="004F4513" w:rsidRDefault="004F451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03/08 Pompe di ricircolo fanghi: </w:t>
            </w:r>
            <w:r w:rsidR="00607D3E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controlli elettromeccanici e avvio pompa di riserva.</w:t>
            </w:r>
          </w:p>
          <w:p w14:paraId="0EAD61FB" w14:textId="100DFF2C" w:rsidR="004F4513" w:rsidRDefault="004F451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07/08 </w:t>
            </w:r>
            <w:r w:rsidR="00607D3E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Lampada neon: sostituzione reattore.</w:t>
            </w:r>
          </w:p>
          <w:p w14:paraId="0402E865" w14:textId="16BC38AB" w:rsidR="00607D3E" w:rsidRDefault="00607D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11/08 Pozzetto di sollevamento iniziale: pulizia e riallineamento galleggianti.</w:t>
            </w:r>
          </w:p>
          <w:p w14:paraId="4DD6AF7E" w14:textId="092504BB" w:rsidR="00607D3E" w:rsidRDefault="00607D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Pompa di sollevamento n.2: ripristino e verifica del corretto funzionamento.</w:t>
            </w:r>
          </w:p>
          <w:p w14:paraId="6C333978" w14:textId="7BAD73DC" w:rsidR="00607D3E" w:rsidRDefault="00607D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14/08 Vasca di denitrificazione, mixer: pulizia elica.</w:t>
            </w:r>
          </w:p>
          <w:p w14:paraId="4842BC47" w14:textId="51818E71" w:rsidR="00607D3E" w:rsidRDefault="00607D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Sedimentatore secondario, </w:t>
            </w:r>
            <w:proofErr w:type="spellStart"/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scum</w:t>
            </w:r>
            <w:proofErr w:type="spellEnd"/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 box: pulizia.</w:t>
            </w:r>
          </w:p>
          <w:p w14:paraId="72426CC0" w14:textId="78FBA319" w:rsidR="00607D3E" w:rsidRDefault="00607D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Pozzetto fanghi di ricircolo: pulizia telescopica</w:t>
            </w:r>
          </w:p>
          <w:p w14:paraId="68ACF250" w14:textId="10CA90F3" w:rsidR="00607D3E" w:rsidRDefault="00607D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Soffianti: controllo livello olio.</w:t>
            </w:r>
          </w:p>
          <w:p w14:paraId="462777DE" w14:textId="6AF78EA9" w:rsidR="00607D3E" w:rsidRDefault="00607D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17/08 Sfalcio erba.</w:t>
            </w:r>
          </w:p>
          <w:p w14:paraId="3628E720" w14:textId="080F2780" w:rsidR="00607D3E" w:rsidRDefault="00607D3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Comparto pretrattamenti, filtrococlea: pulizia ugelli.</w:t>
            </w:r>
          </w:p>
          <w:p w14:paraId="2C5B53C3" w14:textId="0C5DF652" w:rsidR="00FF3363" w:rsidRDefault="00607D3E" w:rsidP="00234E0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31/08 Comparto pretrattamenti, filtrococlea: pulizia ugelli.</w:t>
            </w:r>
          </w:p>
        </w:tc>
      </w:tr>
      <w:tr w:rsidR="00F65E07" w14:paraId="45EE7D55" w14:textId="77777777" w:rsidTr="009F446C">
        <w:trPr>
          <w:trHeight w:val="1160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CEE8A0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FDZD02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F24F5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Val di Zoldo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F994E3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Dont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D17FB0" w14:textId="77777777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331C57C2" w14:textId="77777777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5F78A1" w14:textId="0BBF537A" w:rsidR="00F65E07" w:rsidRDefault="00F65E07" w:rsidP="00F65E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Nessun guasto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39973" w14:textId="77777777" w:rsidR="00F65E07" w:rsidRDefault="00F65E07" w:rsidP="00F65E07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manuale a ogni visita impianto.</w:t>
            </w:r>
          </w:p>
          <w:p w14:paraId="6CC70476" w14:textId="79C3E14F" w:rsidR="00F65E07" w:rsidRDefault="00F65E07" w:rsidP="00F65E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06/08 </w:t>
            </w: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Ingresso e dissabbiatore: </w:t>
            </w:r>
            <w:del w:id="31" w:author="Stivens Bellumat" w:date="2020-09-16T16:09:00Z">
              <w:r w:rsidDel="00A540D5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pulizia..</w:delText>
              </w:r>
            </w:del>
            <w:ins w:id="32" w:author="Stivens Bellumat" w:date="2020-09-16T16:09:00Z">
              <w:r w:rsidR="00A540D5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pulizia.</w:t>
              </w:r>
            </w:ins>
          </w:p>
          <w:p w14:paraId="263E7A81" w14:textId="657425B8" w:rsidR="00F65E07" w:rsidRDefault="00F65E07" w:rsidP="00F65E07">
            <w:pPr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20/08 Sfalcio erba.</w:t>
            </w:r>
          </w:p>
        </w:tc>
      </w:tr>
      <w:tr w:rsidR="00F65E07" w14:paraId="141E3574" w14:textId="77777777" w:rsidTr="00F65E07">
        <w:trPr>
          <w:trHeight w:val="1340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4AF0E1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ZALD04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7E11E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Val di Zoldo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445FD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Fusine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DF21F" w14:textId="77777777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360E68CD" w14:textId="77777777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D75CA2" w14:textId="6F9F6E79" w:rsidR="00F65E07" w:rsidRDefault="00F65E07" w:rsidP="00F65E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Nessun guasto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CE584B" w14:textId="5798A7A3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Controllo generale impianto ad ogni visita.</w:t>
            </w:r>
          </w:p>
        </w:tc>
      </w:tr>
      <w:tr w:rsidR="00F65E07" w14:paraId="65A23EFA" w14:textId="77777777" w:rsidTr="00F65E07">
        <w:trPr>
          <w:trHeight w:val="1520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54E86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lastRenderedPageBreak/>
              <w:t>FDZD03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24B0A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Val di Zoldo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588BD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Scussiei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B86C9" w14:textId="77777777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3A5EBBD7" w14:textId="77777777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8F362" w14:textId="1663F488" w:rsidR="00F65E07" w:rsidRDefault="00F65E07" w:rsidP="00F65E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Nessun guasto.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7DCCFE" w14:textId="77777777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manuale a ogni visita impianto.</w:t>
            </w:r>
          </w:p>
          <w:p w14:paraId="5F2E16AC" w14:textId="5E43AFE5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Spillo e supero regolare.</w:t>
            </w:r>
          </w:p>
          <w:p w14:paraId="5EE72C7A" w14:textId="493C9E7B" w:rsidR="00F65E07" w:rsidRDefault="00F65E07" w:rsidP="009F446C">
            <w:pP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06/08 Comparto pretrattamenti: pulizie.</w:t>
            </w:r>
          </w:p>
        </w:tc>
      </w:tr>
      <w:tr w:rsidR="00F65E07" w14:paraId="40E47FFF" w14:textId="77777777" w:rsidTr="00F65E07">
        <w:trPr>
          <w:trHeight w:val="2024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56E3ED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FDZD04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2AC2D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Val di Zoldo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41336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Soccampo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A1E8CA" w14:textId="77777777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4A6C75FB" w14:textId="77777777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  <w:p w14:paraId="3DF70DE7" w14:textId="77777777" w:rsidR="00F65E07" w:rsidRDefault="00F65E07" w:rsidP="00F65E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D2A17" w14:textId="073C1707" w:rsidR="00F65E07" w:rsidRDefault="00F65E07" w:rsidP="009F446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Griglia: necessita sostituzione dei pettini necessaria, mancano moltissimi denti di trasporto che causa dispersione di vaglio prima del saccone di raccolta.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47FA9" w14:textId="3CAAC93C" w:rsidR="00F65E07" w:rsidRDefault="00F65E07" w:rsidP="00F65E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Controllo e pulizia impianto ad ogni visita.</w:t>
            </w:r>
          </w:p>
          <w:p w14:paraId="7EF6E579" w14:textId="5F456C3B" w:rsidR="00F65E07" w:rsidRDefault="00F65E07" w:rsidP="00F65E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06/08 Ingresso e dissabbiatore: pulizie e asporto.</w:t>
            </w:r>
          </w:p>
          <w:p w14:paraId="57558EF8" w14:textId="6DFF8399" w:rsidR="00F65E07" w:rsidRDefault="00F65E07" w:rsidP="00F65E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2808 Sedimentatore secondario: pulizia sfiori.</w:t>
            </w:r>
          </w:p>
          <w:p w14:paraId="031111CC" w14:textId="0C477E18" w:rsidR="00F65E07" w:rsidRDefault="00F65E07" w:rsidP="009F446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Comparto pretrattamenti: pulizia generale.</w:t>
            </w:r>
          </w:p>
        </w:tc>
      </w:tr>
      <w:tr w:rsidR="00F65E07" w14:paraId="343D2854" w14:textId="77777777" w:rsidTr="009F446C">
        <w:trPr>
          <w:trHeight w:val="6632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F3F05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VDCD06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F16413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Valle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9351F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Terchie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7C8CC" w14:textId="77777777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ingresso: nessuna anomalia.</w:t>
            </w:r>
          </w:p>
          <w:p w14:paraId="40FEE81E" w14:textId="77777777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anomalia.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989974" w14:textId="2F1A09F2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17/08 Interruzione fornitura acqua di rete.</w:t>
            </w:r>
          </w:p>
          <w:p w14:paraId="0E1B8E9C" w14:textId="1F6C10F8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28/08 Sedimentatore finale, elettrovalvola a servizio della pompa schiume: bloccata in posizione aperta.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AA3A1" w14:textId="1119BC55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Pulizia griglia ad ogni controllo. Spillo da ispessitore fanghi e supero fanghi al bisogno.</w:t>
            </w:r>
          </w:p>
          <w:p w14:paraId="32A1F8C9" w14:textId="70558252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03/08: Eseguita manutenzione programmata da squadra Siderpol sui seguenti equipaggiamenti: pompa acque madri ispessitore fanghi, ponte va e vieni sedimentatore finale e relativa motorizzazione, soffiante ox n.1 e n.2, sedimentazione finale pompa schiume, comparto pretrattamenti filtrococlea.</w:t>
            </w:r>
          </w:p>
          <w:p w14:paraId="235ABBC2" w14:textId="28BE968A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04/08 Sedimentatore finale: pulizia sfiori e linea schiume.</w:t>
            </w:r>
          </w:p>
          <w:p w14:paraId="7C1F943C" w14:textId="6286AF44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Locali di servizio: pulizia.</w:t>
            </w:r>
          </w:p>
          <w:p w14:paraId="20A6E5C8" w14:textId="795F7122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07/08 Sonde in linea: pulizia.</w:t>
            </w:r>
          </w:p>
          <w:p w14:paraId="5D841D9C" w14:textId="5CCA8778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10/08 Tubazione di adduzione aria in OX: sfiato condensa.</w:t>
            </w:r>
          </w:p>
          <w:p w14:paraId="18B5BA05" w14:textId="77777777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17/08 Comparto pretrattamenti, filtrococlea: spenta temporaneamente.</w:t>
            </w:r>
          </w:p>
          <w:p w14:paraId="60BBDBEF" w14:textId="332A06E3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Sedimentatore finale, pompa schiume: spenta temporaneamente.</w:t>
            </w:r>
          </w:p>
          <w:p w14:paraId="78A2B5AD" w14:textId="0FD3C181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19/08 Asporto fanghi con ATB.</w:t>
            </w:r>
          </w:p>
          <w:p w14:paraId="1D2F361F" w14:textId="49B3294F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Sedimentatore finale: installazione pompa volante per pulizia canaletta schiume.21/08 </w:t>
            </w: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Soffianti: scambio N.1 con N.2.</w:t>
            </w:r>
          </w:p>
          <w:p w14:paraId="115CD6FD" w14:textId="6EBA829E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25/08 Ripristino fornitura acqua di rete.</w:t>
            </w:r>
          </w:p>
          <w:p w14:paraId="129EF8F4" w14:textId="5D45952F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Sedimentatore finale: spegnimento e rimozione pompa volante per pulizia canaletta schiume.</w:t>
            </w:r>
          </w:p>
          <w:p w14:paraId="07053B4F" w14:textId="7E1E9F37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Comparto pretrattamenti, filtrococlea: avvio e verifica corretto funzionamento.</w:t>
            </w:r>
          </w:p>
          <w:p w14:paraId="6EC0ED8F" w14:textId="41704BCC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Sedimentatore finale, pompa schiume: avvio e verifica corretto funzionamento.</w:t>
            </w:r>
          </w:p>
          <w:p w14:paraId="03DC33AD" w14:textId="218EDE3F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28/08 Sedimentatore finale: pulizia sfiori e linea schiume.</w:t>
            </w:r>
          </w:p>
          <w:p w14:paraId="451AE7D8" w14:textId="6A4D1783" w:rsidR="00F65E07" w:rsidRPr="0073313B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Sedimentatore finale, elettrovalvola a servizio della pompa schiume: pulizia e ripristino corretto funzionamento.</w:t>
            </w:r>
          </w:p>
        </w:tc>
      </w:tr>
      <w:tr w:rsidR="00F65E07" w14:paraId="1DFF34C8" w14:textId="77777777" w:rsidTr="009F446C">
        <w:trPr>
          <w:trHeight w:val="2645"/>
        </w:trPr>
        <w:tc>
          <w:tcPr>
            <w:tcW w:w="1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0F6B5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lastRenderedPageBreak/>
              <w:t>VIGD02</w:t>
            </w:r>
          </w:p>
        </w:tc>
        <w:tc>
          <w:tcPr>
            <w:tcW w:w="1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454F93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Vigo di Cadore</w:t>
            </w:r>
          </w:p>
        </w:tc>
        <w:tc>
          <w:tcPr>
            <w:tcW w:w="16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AA1BA" w14:textId="77777777" w:rsidR="00F65E07" w:rsidRDefault="00F65E07" w:rsidP="00F65E07">
            <w:pPr>
              <w:pStyle w:val="Normale1"/>
              <w:spacing w:after="0" w:line="240" w:lineRule="auto"/>
              <w:jc w:val="center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Pelos</w:t>
            </w:r>
          </w:p>
        </w:tc>
        <w:tc>
          <w:tcPr>
            <w:tcW w:w="63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EB48EB" w14:textId="77777777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 xml:space="preserve">Acque in ingresso: nessuna anomalia. </w:t>
            </w:r>
          </w:p>
          <w:p w14:paraId="21592BE0" w14:textId="77777777" w:rsidR="00F65E07" w:rsidRDefault="00F65E07" w:rsidP="00F65E07">
            <w:pPr>
              <w:pStyle w:val="Normale1"/>
              <w:spacing w:after="0" w:line="240" w:lineRule="auto"/>
              <w:jc w:val="both"/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1BD" w:themeColor="accent1"/>
                <w:sz w:val="20"/>
                <w:szCs w:val="20"/>
              </w:rPr>
              <w:t>Acque in uscita: nessuna anomalia</w:t>
            </w:r>
          </w:p>
        </w:tc>
        <w:tc>
          <w:tcPr>
            <w:tcW w:w="58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4F54E" w14:textId="1C89F506" w:rsidR="00F65E07" w:rsidRDefault="00F65E07" w:rsidP="00F65E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Piazzale nella zona di fronte al locale quadri: necessario intervento per sistemazione buche.</w:t>
            </w:r>
          </w:p>
          <w:p w14:paraId="7473B5BB" w14:textId="53463945" w:rsidR="00F65E07" w:rsidRDefault="00F65E07" w:rsidP="009F446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21/08 Sedimentatore secondario settore C, pompa di ricircolo n.2: guasta causa mancato isolamento avvolgimenti del motore elettrico.</w:t>
            </w:r>
            <w:r w:rsidDel="00F65E07"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 </w:t>
            </w:r>
          </w:p>
        </w:tc>
        <w:tc>
          <w:tcPr>
            <w:tcW w:w="58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FC5A4" w14:textId="6D7BF54D" w:rsidR="00F65E07" w:rsidRDefault="00F65E07" w:rsidP="00F65E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Pulizia griglia manuale a ogni visita impianto.</w:t>
            </w:r>
          </w:p>
          <w:p w14:paraId="42FAEF1A" w14:textId="77777777" w:rsidR="00F65E07" w:rsidRDefault="00F65E07" w:rsidP="00F65E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14/08 Sedimentatore secondario e labirinto: pulizia.</w:t>
            </w:r>
          </w:p>
          <w:p w14:paraId="477E8F4C" w14:textId="58B01354" w:rsidR="00F65E07" w:rsidRDefault="00F65E07" w:rsidP="00F65E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17/08 Sedimentatori secondari: sostituzione deviatore acqua degli spruzzini.</w:t>
            </w:r>
          </w:p>
          <w:p w14:paraId="75E26729" w14:textId="3774F29A" w:rsidR="00F65E07" w:rsidRDefault="00F65E07" w:rsidP="00F65E0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21/08 Sedimentatore secondario settore C</w:t>
            </w:r>
            <w:ins w:id="33" w:author="Stivens Bellumat" w:date="2020-09-16T16:10:00Z">
              <w:r w:rsidR="00A540D5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:</w:t>
              </w:r>
            </w:ins>
            <w:del w:id="34" w:author="Stivens Bellumat" w:date="2020-09-16T16:10:00Z">
              <w:r w:rsidDel="00A540D5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,</w:delText>
              </w:r>
            </w:del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 pompa di ricircolo n.2</w:t>
            </w:r>
            <w:ins w:id="35" w:author="Stivens Bellumat" w:date="2020-09-16T16:11:00Z">
              <w:r w:rsidR="00A540D5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t>;</w:t>
              </w:r>
            </w:ins>
            <w:bookmarkStart w:id="36" w:name="_GoBack"/>
            <w:bookmarkEnd w:id="36"/>
            <w:del w:id="37" w:author="Stivens Bellumat" w:date="2020-09-16T16:11:00Z">
              <w:r w:rsidDel="00A540D5">
                <w:rPr>
                  <w:rFonts w:ascii="Arial" w:eastAsia="Times New Roman" w:hAnsi="Arial" w:cs="Arial"/>
                  <w:color w:val="4F81BD" w:themeColor="accent1"/>
                  <w:sz w:val="20"/>
                  <w:szCs w:val="20"/>
                </w:rPr>
                <w:delText>:</w:delText>
              </w:r>
            </w:del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 xml:space="preserve"> verifiche elettromeccaniche e rimozione.</w:t>
            </w:r>
          </w:p>
          <w:p w14:paraId="5832554C" w14:textId="4F9612F8" w:rsidR="00F65E07" w:rsidRDefault="00F65E07" w:rsidP="009F446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F81BD" w:themeColor="accent1"/>
                <w:sz w:val="20"/>
                <w:szCs w:val="20"/>
              </w:rPr>
              <w:t>24/08 Comparto disinfezione: fornitura acido peracetico.</w:t>
            </w:r>
          </w:p>
        </w:tc>
      </w:tr>
    </w:tbl>
    <w:p w14:paraId="62988CE9" w14:textId="77777777" w:rsidR="00FF3363" w:rsidRDefault="00FF3363">
      <w:pPr>
        <w:pStyle w:val="Normale1"/>
        <w:jc w:val="both"/>
        <w:rPr>
          <w:color w:val="4F81BD" w:themeColor="accent1"/>
        </w:rPr>
      </w:pPr>
    </w:p>
    <w:sectPr w:rsidR="00FF3363">
      <w:headerReference w:type="default" r:id="rId7"/>
      <w:pgSz w:w="23811" w:h="16838"/>
      <w:pgMar w:top="765" w:right="720" w:bottom="720" w:left="720" w:header="708" w:footer="0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C7FC4E" w14:textId="77777777" w:rsidR="004368AD" w:rsidRDefault="004368AD">
      <w:pPr>
        <w:spacing w:after="0" w:line="240" w:lineRule="auto"/>
      </w:pPr>
      <w:r>
        <w:separator/>
      </w:r>
    </w:p>
  </w:endnote>
  <w:endnote w:type="continuationSeparator" w:id="0">
    <w:p w14:paraId="06257018" w14:textId="77777777" w:rsidR="004368AD" w:rsidRDefault="0043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altName w:val="Tahoma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36794C" w14:textId="77777777" w:rsidR="004368AD" w:rsidRDefault="004368AD">
      <w:pPr>
        <w:spacing w:after="0" w:line="240" w:lineRule="auto"/>
      </w:pPr>
      <w:r>
        <w:separator/>
      </w:r>
    </w:p>
  </w:footnote>
  <w:footnote w:type="continuationSeparator" w:id="0">
    <w:p w14:paraId="2F73ECBC" w14:textId="77777777" w:rsidR="004368AD" w:rsidRDefault="0043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3B8CD6" w14:textId="77777777" w:rsidR="009726A4" w:rsidRDefault="009726A4">
    <w:pPr>
      <w:pStyle w:val="Normale1"/>
      <w:widowControl w:val="0"/>
      <w:spacing w:after="0" w:line="276" w:lineRule="auto"/>
    </w:pPr>
  </w:p>
  <w:tbl>
    <w:tblPr>
      <w:tblW w:w="22361" w:type="dxa"/>
      <w:tblLook w:val="0400" w:firstRow="0" w:lastRow="0" w:firstColumn="0" w:lastColumn="0" w:noHBand="0" w:noVBand="1"/>
    </w:tblPr>
    <w:tblGrid>
      <w:gridCol w:w="22361"/>
    </w:tblGrid>
    <w:tr w:rsidR="009726A4" w14:paraId="33A4A5A0" w14:textId="77777777">
      <w:tc>
        <w:tcPr>
          <w:tcW w:w="223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A96BB84" w14:textId="556B7F9D" w:rsidR="009726A4" w:rsidRDefault="009726A4" w:rsidP="0059312F">
          <w:pPr>
            <w:pStyle w:val="Normale1"/>
            <w:jc w:val="center"/>
          </w:pPr>
          <w:r>
            <w:t xml:space="preserve">RELAZIONE DI SINTESI FUNZIONANENTO IMPIANTI – </w:t>
          </w:r>
          <w:del w:id="38" w:author="Cinzia Da Ros" w:date="2020-09-15T18:07:00Z">
            <w:r w:rsidDel="0059312F">
              <w:delText xml:space="preserve">luglio </w:delText>
            </w:r>
          </w:del>
          <w:ins w:id="39" w:author="Cinzia Da Ros" w:date="2020-09-15T18:07:00Z">
            <w:r>
              <w:t xml:space="preserve">agosto </w:t>
            </w:r>
          </w:ins>
          <w:r>
            <w:t>2020</w:t>
          </w:r>
        </w:p>
      </w:tc>
    </w:tr>
  </w:tbl>
  <w:p w14:paraId="4E72A977" w14:textId="77777777" w:rsidR="009726A4" w:rsidRDefault="009726A4">
    <w:pPr>
      <w:pStyle w:val="Normale1"/>
      <w:tabs>
        <w:tab w:val="center" w:pos="4819"/>
        <w:tab w:val="right" w:pos="9638"/>
      </w:tabs>
      <w:spacing w:after="0" w:line="240" w:lineRule="auto"/>
      <w:rPr>
        <w:color w:val="000000"/>
      </w:rPr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ivens Bellumat">
    <w15:presenceInfo w15:providerId="None" w15:userId="Stivens Bellumat"/>
  </w15:person>
  <w15:person w15:author="Cinzia Da Ros">
    <w15:presenceInfo w15:providerId="Windows Live" w15:userId="dfc7f9646dc62e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trackRevisions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63"/>
    <w:rsid w:val="00014EAD"/>
    <w:rsid w:val="00062D79"/>
    <w:rsid w:val="000C04B6"/>
    <w:rsid w:val="000D2F26"/>
    <w:rsid w:val="000F21BE"/>
    <w:rsid w:val="000F2521"/>
    <w:rsid w:val="00143811"/>
    <w:rsid w:val="00153860"/>
    <w:rsid w:val="00171C52"/>
    <w:rsid w:val="00171EFC"/>
    <w:rsid w:val="00193BD0"/>
    <w:rsid w:val="002269F1"/>
    <w:rsid w:val="00234E03"/>
    <w:rsid w:val="00236BC9"/>
    <w:rsid w:val="00243FBF"/>
    <w:rsid w:val="00247FE9"/>
    <w:rsid w:val="002671A9"/>
    <w:rsid w:val="00275D62"/>
    <w:rsid w:val="00282F0B"/>
    <w:rsid w:val="00291CCE"/>
    <w:rsid w:val="0030736F"/>
    <w:rsid w:val="0036394A"/>
    <w:rsid w:val="00370947"/>
    <w:rsid w:val="003B5212"/>
    <w:rsid w:val="003C7C49"/>
    <w:rsid w:val="003E6508"/>
    <w:rsid w:val="00412ECF"/>
    <w:rsid w:val="00432ECF"/>
    <w:rsid w:val="004368AD"/>
    <w:rsid w:val="004474A8"/>
    <w:rsid w:val="004B7DB8"/>
    <w:rsid w:val="004D7580"/>
    <w:rsid w:val="004F4513"/>
    <w:rsid w:val="0059312F"/>
    <w:rsid w:val="005F783B"/>
    <w:rsid w:val="0060547C"/>
    <w:rsid w:val="00606CD9"/>
    <w:rsid w:val="00607D3E"/>
    <w:rsid w:val="0068275B"/>
    <w:rsid w:val="00683790"/>
    <w:rsid w:val="006C2780"/>
    <w:rsid w:val="006D7238"/>
    <w:rsid w:val="00703101"/>
    <w:rsid w:val="00705FA0"/>
    <w:rsid w:val="00732DE7"/>
    <w:rsid w:val="0073313B"/>
    <w:rsid w:val="00740F0F"/>
    <w:rsid w:val="00754156"/>
    <w:rsid w:val="007F01EA"/>
    <w:rsid w:val="00826958"/>
    <w:rsid w:val="00897193"/>
    <w:rsid w:val="008B0D6D"/>
    <w:rsid w:val="008D231B"/>
    <w:rsid w:val="008E3F22"/>
    <w:rsid w:val="008E6EE1"/>
    <w:rsid w:val="008E73B2"/>
    <w:rsid w:val="008F54D3"/>
    <w:rsid w:val="00955CE1"/>
    <w:rsid w:val="0096676E"/>
    <w:rsid w:val="009726A4"/>
    <w:rsid w:val="00973CFE"/>
    <w:rsid w:val="009B23F6"/>
    <w:rsid w:val="009D3D8D"/>
    <w:rsid w:val="009F446C"/>
    <w:rsid w:val="00A059CF"/>
    <w:rsid w:val="00A11107"/>
    <w:rsid w:val="00A441C0"/>
    <w:rsid w:val="00A540D5"/>
    <w:rsid w:val="00A74092"/>
    <w:rsid w:val="00A81616"/>
    <w:rsid w:val="00A91B12"/>
    <w:rsid w:val="00AB1704"/>
    <w:rsid w:val="00AB6875"/>
    <w:rsid w:val="00B1094C"/>
    <w:rsid w:val="00B42032"/>
    <w:rsid w:val="00B47E20"/>
    <w:rsid w:val="00B508BD"/>
    <w:rsid w:val="00B54E48"/>
    <w:rsid w:val="00B6535A"/>
    <w:rsid w:val="00B729A3"/>
    <w:rsid w:val="00B86B3A"/>
    <w:rsid w:val="00B9794B"/>
    <w:rsid w:val="00BA1560"/>
    <w:rsid w:val="00BB502A"/>
    <w:rsid w:val="00BD5E2C"/>
    <w:rsid w:val="00BD7CE7"/>
    <w:rsid w:val="00BE7E14"/>
    <w:rsid w:val="00C052BB"/>
    <w:rsid w:val="00C85029"/>
    <w:rsid w:val="00CA786B"/>
    <w:rsid w:val="00CC0577"/>
    <w:rsid w:val="00D37B51"/>
    <w:rsid w:val="00D51184"/>
    <w:rsid w:val="00D60932"/>
    <w:rsid w:val="00E338A8"/>
    <w:rsid w:val="00E43B55"/>
    <w:rsid w:val="00E95607"/>
    <w:rsid w:val="00EF59BA"/>
    <w:rsid w:val="00F17912"/>
    <w:rsid w:val="00F34FBC"/>
    <w:rsid w:val="00F479E2"/>
    <w:rsid w:val="00F56A91"/>
    <w:rsid w:val="00F65E07"/>
    <w:rsid w:val="00F75219"/>
    <w:rsid w:val="00F92985"/>
    <w:rsid w:val="00F92D7F"/>
    <w:rsid w:val="00F96169"/>
    <w:rsid w:val="00FB0133"/>
    <w:rsid w:val="00FD751C"/>
    <w:rsid w:val="00FF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1BCEE"/>
  <w15:docId w15:val="{8C39F478-1411-412D-9F97-885C414E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27F75"/>
    <w:pPr>
      <w:spacing w:after="160" w:line="259" w:lineRule="auto"/>
    </w:pPr>
  </w:style>
  <w:style w:type="paragraph" w:styleId="Titolo1">
    <w:name w:val="heading 1"/>
    <w:basedOn w:val="Normale1"/>
    <w:next w:val="Normale1"/>
    <w:qFormat/>
    <w:rsid w:val="00A1786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qFormat/>
    <w:rsid w:val="00A1786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qFormat/>
    <w:rsid w:val="00A1786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qFormat/>
    <w:rsid w:val="00A1786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1"/>
    <w:next w:val="Normale1"/>
    <w:qFormat/>
    <w:rsid w:val="00A1786A"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1"/>
    <w:next w:val="Normale1"/>
    <w:qFormat/>
    <w:rsid w:val="00A1786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B3687C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B3687C"/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qFormat/>
    <w:rsid w:val="00BA3967"/>
    <w:rPr>
      <w:rFonts w:ascii="Courier New" w:eastAsia="Times New Roman" w:hAnsi="Courier New" w:cs="Courier New"/>
      <w:sz w:val="20"/>
      <w:szCs w:val="20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507582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ucida Sans"/>
    </w:rPr>
  </w:style>
  <w:style w:type="paragraph" w:customStyle="1" w:styleId="Normale1">
    <w:name w:val="Normale1"/>
    <w:qFormat/>
    <w:rsid w:val="00A1786A"/>
    <w:pPr>
      <w:spacing w:after="160" w:line="259" w:lineRule="auto"/>
    </w:pPr>
  </w:style>
  <w:style w:type="paragraph" w:styleId="Titolo">
    <w:name w:val="Title"/>
    <w:basedOn w:val="Normale1"/>
    <w:next w:val="Normale1"/>
    <w:qFormat/>
    <w:rsid w:val="00A1786A"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1"/>
    <w:next w:val="Normale1"/>
    <w:qFormat/>
    <w:rsid w:val="00A1786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B3687C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B3687C"/>
    <w:pPr>
      <w:tabs>
        <w:tab w:val="center" w:pos="4819"/>
        <w:tab w:val="right" w:pos="9638"/>
      </w:tabs>
      <w:spacing w:after="0" w:line="240" w:lineRule="auto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qFormat/>
    <w:rsid w:val="00BA3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Rientrocorpodeltesto21">
    <w:name w:val="Rientro corpo del testo 21"/>
    <w:basedOn w:val="Normale"/>
    <w:qFormat/>
    <w:rsid w:val="00D638D2"/>
    <w:pPr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qFormat/>
    <w:rsid w:val="00092D30"/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507582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eNormal1">
    <w:name w:val="Table Normal1"/>
    <w:rsid w:val="00A1786A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A1110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11107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11107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1110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111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0E1EF-52B1-425F-8A0D-B1677264A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3473</Words>
  <Characters>19797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SIRAM SpA</Company>
  <LinksUpToDate>false</LinksUpToDate>
  <CharactersWithSpaces>23224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Giaggio Riccardo</dc:creator>
  <dc:description/>
  <cp:lastModifiedBy>Stivens Bellumat</cp:lastModifiedBy>
  <cp:revision>3</cp:revision>
  <dcterms:created xsi:type="dcterms:W3CDTF">2020-09-16T13:48:00Z</dcterms:created>
  <dcterms:modified xsi:type="dcterms:W3CDTF">2020-09-16T14:11:00Z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SIRAM SpA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